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548"/>
        <w:gridCol w:w="9468"/>
      </w:tblGrid>
      <w:tr w:rsidR="00B663D6" w:rsidRPr="00B663D6" w:rsidTr="00A035CC">
        <w:tc>
          <w:tcPr>
            <w:tcW w:w="1548" w:type="dxa"/>
            <w:shd w:val="clear" w:color="auto" w:fill="663300" w:themeFill="text2"/>
          </w:tcPr>
          <w:p w:rsidR="00B663D6" w:rsidRPr="00B663D6" w:rsidRDefault="00A035CC" w:rsidP="00A948DE">
            <w:r>
              <w:t xml:space="preserve">Prepared </w:t>
            </w:r>
            <w:r w:rsidR="00B663D6" w:rsidRPr="00B663D6">
              <w:t>Date</w:t>
            </w:r>
          </w:p>
        </w:tc>
        <w:tc>
          <w:tcPr>
            <w:tcW w:w="9468" w:type="dxa"/>
          </w:tcPr>
          <w:p w:rsidR="00B663D6" w:rsidRPr="00B663D6" w:rsidRDefault="00C952DC" w:rsidP="00A948DE">
            <w:r>
              <w:t>06.08</w:t>
            </w:r>
            <w:r w:rsidR="00B663D6">
              <w:t>.</w:t>
            </w:r>
            <w:r w:rsidR="007453ED">
              <w:t>2012</w:t>
            </w:r>
          </w:p>
        </w:tc>
      </w:tr>
      <w:tr w:rsidR="00B663D6" w:rsidRPr="00B663D6" w:rsidTr="00A035CC">
        <w:tc>
          <w:tcPr>
            <w:tcW w:w="1548" w:type="dxa"/>
            <w:shd w:val="clear" w:color="auto" w:fill="663300" w:themeFill="text2"/>
          </w:tcPr>
          <w:p w:rsidR="00B663D6" w:rsidRPr="00B663D6" w:rsidRDefault="00B663D6" w:rsidP="00A948DE">
            <w:r w:rsidRPr="00B663D6">
              <w:t>Prepared By</w:t>
            </w:r>
          </w:p>
        </w:tc>
        <w:tc>
          <w:tcPr>
            <w:tcW w:w="9468" w:type="dxa"/>
          </w:tcPr>
          <w:p w:rsidR="00B663D6" w:rsidRPr="00B663D6" w:rsidRDefault="000E5101" w:rsidP="00F00726">
            <w:r>
              <w:t>Joe Schambach</w:t>
            </w:r>
            <w:r w:rsidR="00F00726">
              <w:t xml:space="preserve">, </w:t>
            </w:r>
            <w:r w:rsidR="00F00726" w:rsidRPr="00F00726">
              <w:t xml:space="preserve">Roman Villoria-Siegert </w:t>
            </w:r>
          </w:p>
        </w:tc>
      </w:tr>
    </w:tbl>
    <w:p w:rsidR="00937E67" w:rsidRDefault="00937E67" w:rsidP="00A948DE"/>
    <w:p w:rsidR="00937E67" w:rsidRPr="00A948DE" w:rsidRDefault="00C94D94" w:rsidP="00A948DE">
      <w:pPr>
        <w:pStyle w:val="Heading1"/>
      </w:pPr>
      <w:r w:rsidRPr="00A948DE">
        <w:t>Summary</w:t>
      </w:r>
    </w:p>
    <w:p w:rsidR="00A948DE" w:rsidRDefault="00046F53" w:rsidP="00A948DE">
      <w:r w:rsidRPr="00046F53">
        <w:t xml:space="preserve">Efficiency of air conditioners is rated by Seasonal Energy Efficiency Ratio (SEER)/Energy Efficiency Ratio (EER) as a ratio of cooling output in British </w:t>
      </w:r>
      <w:r w:rsidR="00A03C19" w:rsidRPr="00046F53">
        <w:t>thermal unit</w:t>
      </w:r>
      <w:r w:rsidRPr="00046F53">
        <w:t xml:space="preserve"> (Btu) divided by total energy used to create the output.  SEER ratings differ from EER as they are measured and compiled over seasonal changes and necessary cooling output, whereas EER is based upon fixed conditions.  To project future savings for households, we need to establish the SEER/EER rating of a current piece of equipment based upon age collected from the consumer and survey the SEER/EER ratings for replacement equipment purchases that are currently available.  With this information, determine a relationship to be able to specify the projected household saving</w:t>
      </w:r>
      <w:r>
        <w:t xml:space="preserve">s for the upgraded equipment. </w:t>
      </w:r>
    </w:p>
    <w:p w:rsidR="00046F53" w:rsidRPr="00A948DE" w:rsidRDefault="00046F53" w:rsidP="00A948DE"/>
    <w:p w:rsidR="00937E67" w:rsidRPr="001570D2" w:rsidRDefault="00457F7B" w:rsidP="00A948DE">
      <w:pPr>
        <w:pStyle w:val="Heading1"/>
      </w:pPr>
      <w:r w:rsidRPr="001570D2">
        <w:t>Applicable Areas</w:t>
      </w:r>
    </w:p>
    <w:p w:rsidR="00B663D6" w:rsidRPr="00A948DE" w:rsidRDefault="00046F53" w:rsidP="00A948DE">
      <w:r w:rsidRPr="00046F53">
        <w:t>Heat Pumps (Air Source), Central Air Conditioners (Packaged &amp; Split system),</w:t>
      </w:r>
      <w:r w:rsidR="005A1B57">
        <w:t xml:space="preserve"> Gas Pack,</w:t>
      </w:r>
      <w:r w:rsidRPr="00046F53">
        <w:t xml:space="preserve"> Room (Window) Air Conditioners</w:t>
      </w:r>
    </w:p>
    <w:p w:rsidR="00A948DE" w:rsidRPr="00A948DE" w:rsidRDefault="00A948DE" w:rsidP="00A948DE"/>
    <w:p w:rsidR="00872D97" w:rsidRDefault="006106FC" w:rsidP="00A948DE">
      <w:pPr>
        <w:pStyle w:val="Heading1"/>
      </w:pPr>
      <w:r w:rsidRPr="001570D2">
        <w:t>Background</w:t>
      </w:r>
    </w:p>
    <w:p w:rsidR="00134E0F" w:rsidRDefault="00134E0F" w:rsidP="00134E0F">
      <w:r>
        <w:t>The gas pack category, since it is the combination of a central air conditioner and a gas furnace will be assumed to be a central air system for air conditioning.</w:t>
      </w:r>
    </w:p>
    <w:p w:rsidR="00134E0F" w:rsidRPr="00134E0F" w:rsidRDefault="00134E0F" w:rsidP="00134E0F"/>
    <w:p w:rsidR="00023925" w:rsidRPr="00A948DE" w:rsidRDefault="00256FCA" w:rsidP="00A948DE">
      <w:pPr>
        <w:pStyle w:val="Heading2"/>
      </w:pPr>
      <w:r w:rsidRPr="00A948DE">
        <w:t>Energy Regulations</w:t>
      </w:r>
    </w:p>
    <w:p w:rsidR="00046F53" w:rsidRPr="00A035CC" w:rsidRDefault="00046F53" w:rsidP="00046F53">
      <w:r w:rsidRPr="00A035CC">
        <w:t>Since 1992, the U.S. Department of Energy (DOE) has imposed regulations on air conditioning equipment manufacturers to drive energy conservation based upon the Energy Polic</w:t>
      </w:r>
      <w:r w:rsidR="00544878">
        <w:t>y and Conservation Act.  T</w:t>
      </w:r>
      <w:r w:rsidRPr="00A035CC">
        <w:t xml:space="preserve">he DOE has </w:t>
      </w:r>
      <w:r w:rsidR="00544878">
        <w:t xml:space="preserve">twice </w:t>
      </w:r>
      <w:r w:rsidRPr="00A035CC">
        <w:t>established the following standards on manufacturers of Air Source Heat Pumps and Central Air Conditioners:</w:t>
      </w:r>
    </w:p>
    <w:p w:rsidR="00046F53" w:rsidRDefault="00046F53" w:rsidP="00046F53">
      <w:pPr>
        <w:jc w:val="center"/>
      </w:pPr>
    </w:p>
    <w:tbl>
      <w:tblPr>
        <w:tblStyle w:val="DOResearch"/>
        <w:tblW w:w="0" w:type="auto"/>
        <w:tblLook w:val="04A0" w:firstRow="1" w:lastRow="0" w:firstColumn="1" w:lastColumn="0" w:noHBand="0" w:noVBand="1"/>
      </w:tblPr>
      <w:tblGrid>
        <w:gridCol w:w="1170"/>
        <w:gridCol w:w="2700"/>
      </w:tblGrid>
      <w:tr w:rsidR="00046F53" w:rsidRPr="00046F53" w:rsidTr="00046F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046F53" w:rsidRPr="00046F53" w:rsidRDefault="00046F53" w:rsidP="00436CDD">
            <w:pPr>
              <w:rPr>
                <w:color w:val="auto"/>
              </w:rPr>
            </w:pPr>
            <w:r w:rsidRPr="00046F53">
              <w:rPr>
                <w:color w:val="auto"/>
              </w:rPr>
              <w:t>Year</w:t>
            </w:r>
          </w:p>
        </w:tc>
        <w:tc>
          <w:tcPr>
            <w:tcW w:w="2700" w:type="dxa"/>
          </w:tcPr>
          <w:p w:rsidR="00046F53" w:rsidRPr="00046F53" w:rsidRDefault="00046F53" w:rsidP="00436CDD">
            <w:pPr>
              <w:tabs>
                <w:tab w:val="left" w:pos="1810"/>
                <w:tab w:val="center" w:pos="2646"/>
              </w:tabs>
              <w:cnfStyle w:val="100000000000" w:firstRow="1" w:lastRow="0" w:firstColumn="0" w:lastColumn="0" w:oddVBand="0" w:evenVBand="0" w:oddHBand="0" w:evenHBand="0" w:firstRowFirstColumn="0" w:firstRowLastColumn="0" w:lastRowFirstColumn="0" w:lastRowLastColumn="0"/>
              <w:rPr>
                <w:color w:val="auto"/>
              </w:rPr>
            </w:pPr>
            <w:r w:rsidRPr="00046F53">
              <w:rPr>
                <w:color w:val="auto"/>
              </w:rPr>
              <w:t>Federal SEER rating</w:t>
            </w:r>
          </w:p>
        </w:tc>
      </w:tr>
      <w:tr w:rsidR="00046F53" w:rsidRPr="00046F53" w:rsidTr="00046F53">
        <w:tc>
          <w:tcPr>
            <w:cnfStyle w:val="001000000000" w:firstRow="0" w:lastRow="0" w:firstColumn="1" w:lastColumn="0" w:oddVBand="0" w:evenVBand="0" w:oddHBand="0" w:evenHBand="0" w:firstRowFirstColumn="0" w:firstRowLastColumn="0" w:lastRowFirstColumn="0" w:lastRowLastColumn="0"/>
            <w:tcW w:w="1170" w:type="dxa"/>
          </w:tcPr>
          <w:p w:rsidR="00046F53" w:rsidRPr="00046F53" w:rsidRDefault="00046F53" w:rsidP="00436CDD">
            <w:r w:rsidRPr="00046F53">
              <w:t>1992</w:t>
            </w:r>
            <w:r w:rsidR="002E0277">
              <w:rPr>
                <w:rStyle w:val="FootnoteReference"/>
              </w:rPr>
              <w:footnoteReference w:id="1"/>
            </w:r>
          </w:p>
        </w:tc>
        <w:tc>
          <w:tcPr>
            <w:tcW w:w="2700" w:type="dxa"/>
          </w:tcPr>
          <w:p w:rsidR="00046F53" w:rsidRPr="00046F53" w:rsidRDefault="00046F53" w:rsidP="002E0277">
            <w:pPr>
              <w:cnfStyle w:val="000000000000" w:firstRow="0" w:lastRow="0" w:firstColumn="0" w:lastColumn="0" w:oddVBand="0" w:evenVBand="0" w:oddHBand="0" w:evenHBand="0" w:firstRowFirstColumn="0" w:firstRowLastColumn="0" w:lastRowFirstColumn="0" w:lastRowLastColumn="0"/>
            </w:pPr>
            <w:r w:rsidRPr="00046F53">
              <w:t>10 SEER</w:t>
            </w:r>
          </w:p>
        </w:tc>
      </w:tr>
      <w:tr w:rsidR="002E0277" w:rsidRPr="00046F53" w:rsidTr="0004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2E0277" w:rsidRPr="00046F53" w:rsidRDefault="002E0277" w:rsidP="00436CDD">
            <w:r>
              <w:t>2002</w:t>
            </w:r>
          </w:p>
        </w:tc>
        <w:tc>
          <w:tcPr>
            <w:tcW w:w="2700" w:type="dxa"/>
          </w:tcPr>
          <w:p w:rsidR="002E0277" w:rsidRPr="00046F53" w:rsidRDefault="002E0277" w:rsidP="00436CDD">
            <w:pPr>
              <w:keepNext/>
              <w:cnfStyle w:val="000000010000" w:firstRow="0" w:lastRow="0" w:firstColumn="0" w:lastColumn="0" w:oddVBand="0" w:evenVBand="0" w:oddHBand="0" w:evenHBand="1" w:firstRowFirstColumn="0" w:firstRowLastColumn="0" w:lastRowFirstColumn="0" w:lastRowLastColumn="0"/>
            </w:pPr>
            <w:r>
              <w:t>12 SEER</w:t>
            </w:r>
          </w:p>
        </w:tc>
      </w:tr>
      <w:tr w:rsidR="00046F53" w:rsidRPr="00046F53" w:rsidTr="00046F53">
        <w:tc>
          <w:tcPr>
            <w:cnfStyle w:val="001000000000" w:firstRow="0" w:lastRow="0" w:firstColumn="1" w:lastColumn="0" w:oddVBand="0" w:evenVBand="0" w:oddHBand="0" w:evenHBand="0" w:firstRowFirstColumn="0" w:firstRowLastColumn="0" w:lastRowFirstColumn="0" w:lastRowLastColumn="0"/>
            <w:tcW w:w="1170" w:type="dxa"/>
          </w:tcPr>
          <w:p w:rsidR="00046F53" w:rsidRPr="00046F53" w:rsidRDefault="00046F53" w:rsidP="00436CDD">
            <w:r w:rsidRPr="00046F53">
              <w:t>2006</w:t>
            </w:r>
          </w:p>
        </w:tc>
        <w:tc>
          <w:tcPr>
            <w:tcW w:w="2700" w:type="dxa"/>
          </w:tcPr>
          <w:p w:rsidR="00046F53" w:rsidRPr="00046F53" w:rsidRDefault="00046F53" w:rsidP="00436CDD">
            <w:pPr>
              <w:keepNext/>
              <w:cnfStyle w:val="000000000000" w:firstRow="0" w:lastRow="0" w:firstColumn="0" w:lastColumn="0" w:oddVBand="0" w:evenVBand="0" w:oddHBand="0" w:evenHBand="0" w:firstRowFirstColumn="0" w:firstRowLastColumn="0" w:lastRowFirstColumn="0" w:lastRowLastColumn="0"/>
            </w:pPr>
            <w:r w:rsidRPr="00046F53">
              <w:t>13 SEER</w:t>
            </w:r>
          </w:p>
        </w:tc>
      </w:tr>
    </w:tbl>
    <w:p w:rsidR="00046F53" w:rsidRPr="00A13500" w:rsidRDefault="00046F53" w:rsidP="00046F53">
      <w:pPr>
        <w:pStyle w:val="Caption"/>
      </w:pPr>
      <w:r w:rsidRPr="00A13500">
        <w:t xml:space="preserve">Table </w:t>
      </w:r>
      <w:r w:rsidR="00C7483E">
        <w:fldChar w:fldCharType="begin"/>
      </w:r>
      <w:r w:rsidR="000E5101">
        <w:instrText xml:space="preserve"> SEQ Table \* ARABIC </w:instrText>
      </w:r>
      <w:r w:rsidR="00C7483E">
        <w:fldChar w:fldCharType="separate"/>
      </w:r>
      <w:r w:rsidR="007B567B">
        <w:rPr>
          <w:noProof/>
        </w:rPr>
        <w:t>1</w:t>
      </w:r>
      <w:r w:rsidR="00C7483E">
        <w:rPr>
          <w:noProof/>
        </w:rPr>
        <w:fldChar w:fldCharType="end"/>
      </w:r>
      <w:r w:rsidRPr="00A13500">
        <w:t>: Air Source Heat Pump &amp; Central Air Conditioners SEER Requirements</w:t>
      </w:r>
      <w:r w:rsidRPr="00A13500">
        <w:rPr>
          <w:rStyle w:val="FootnoteReference"/>
        </w:rPr>
        <w:footnoteReference w:id="2"/>
      </w:r>
    </w:p>
    <w:p w:rsidR="00046F53" w:rsidRDefault="00046F53" w:rsidP="00046F53"/>
    <w:p w:rsidR="00046F53" w:rsidRPr="00A035CC" w:rsidRDefault="00046F53" w:rsidP="00046F53">
      <w:r w:rsidRPr="00A035CC">
        <w:t>Based on DOE regulations imposed on manufacturers, below standard stock could still be purchased and installed until depleted, so not necessary all appliances bought after 1992 or 2006 met these standards.</w:t>
      </w:r>
    </w:p>
    <w:p w:rsidR="00046F53" w:rsidRPr="00A035CC" w:rsidRDefault="00046F53" w:rsidP="00046F53"/>
    <w:p w:rsidR="00046F53" w:rsidRPr="00A035CC" w:rsidRDefault="00046F53" w:rsidP="00046F53">
      <w:r w:rsidRPr="00A035CC">
        <w:t>Since no regulation existed before 1992, to determine the SEER rating of older equipment, looking at the shipped units’ average SEER rating will paint the best picture possible.  In</w:t>
      </w:r>
      <w:r w:rsidR="00436CDD">
        <w:t xml:space="preserve"> </w:t>
      </w:r>
      <w:r w:rsidR="00C7483E">
        <w:fldChar w:fldCharType="begin"/>
      </w:r>
      <w:r w:rsidR="00436CDD">
        <w:instrText xml:space="preserve"> REF _Ref296688436 \h </w:instrText>
      </w:r>
      <w:r w:rsidR="00C7483E">
        <w:fldChar w:fldCharType="separate"/>
      </w:r>
      <w:r w:rsidR="007B567B" w:rsidRPr="00A13500">
        <w:t xml:space="preserve">Table </w:t>
      </w:r>
      <w:r w:rsidR="007B567B">
        <w:rPr>
          <w:noProof/>
        </w:rPr>
        <w:t>2</w:t>
      </w:r>
      <w:r w:rsidR="00C7483E">
        <w:fldChar w:fldCharType="end"/>
      </w:r>
      <w:r w:rsidRPr="00A035CC">
        <w:t xml:space="preserve">, the average SEER for select years going back to 1981 to 1990 was used (up to 30 years old or twice the life expectancy of a cooling system), amounting to an average of 8.6 SEER </w:t>
      </w:r>
      <w:r w:rsidRPr="00A035CC">
        <w:rPr>
          <w:rFonts w:cs="Arial"/>
        </w:rPr>
        <w:t>≈</w:t>
      </w:r>
      <w:r w:rsidRPr="00A035CC">
        <w:t xml:space="preserve"> 9 SEER.</w:t>
      </w:r>
    </w:p>
    <w:p w:rsidR="00046F53" w:rsidRDefault="00046F53" w:rsidP="00046F53">
      <w:pPr>
        <w:autoSpaceDE w:val="0"/>
        <w:autoSpaceDN w:val="0"/>
        <w:adjustRightInd w:val="0"/>
      </w:pPr>
    </w:p>
    <w:tbl>
      <w:tblPr>
        <w:tblStyle w:val="DOResearch"/>
        <w:tblW w:w="0" w:type="auto"/>
        <w:tblLook w:val="04A0" w:firstRow="1" w:lastRow="0" w:firstColumn="1" w:lastColumn="0" w:noHBand="0" w:noVBand="1"/>
      </w:tblPr>
      <w:tblGrid>
        <w:gridCol w:w="1728"/>
        <w:gridCol w:w="2610"/>
      </w:tblGrid>
      <w:tr w:rsidR="00046F53" w:rsidTr="00046F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8" w:type="dxa"/>
          </w:tcPr>
          <w:p w:rsidR="00046F53" w:rsidRPr="00046F53" w:rsidRDefault="00046F53" w:rsidP="00436CDD">
            <w:r w:rsidRPr="00046F53">
              <w:t>Survey Year</w:t>
            </w:r>
          </w:p>
        </w:tc>
        <w:tc>
          <w:tcPr>
            <w:tcW w:w="2610" w:type="dxa"/>
          </w:tcPr>
          <w:p w:rsidR="00046F53" w:rsidRPr="00046F53" w:rsidRDefault="00046F53" w:rsidP="00436CDD">
            <w:pPr>
              <w:cnfStyle w:val="100000000000" w:firstRow="1" w:lastRow="0" w:firstColumn="0" w:lastColumn="0" w:oddVBand="0" w:evenVBand="0" w:oddHBand="0" w:evenHBand="0" w:firstRowFirstColumn="0" w:firstRowLastColumn="0" w:lastRowFirstColumn="0" w:lastRowLastColumn="0"/>
            </w:pPr>
            <w:r w:rsidRPr="00046F53">
              <w:t>Average SEER of Central Air-Conditioning Units Sold During the Year</w:t>
            </w:r>
          </w:p>
        </w:tc>
      </w:tr>
      <w:tr w:rsidR="00046F53" w:rsidTr="00046F53">
        <w:tc>
          <w:tcPr>
            <w:cnfStyle w:val="001000000000" w:firstRow="0" w:lastRow="0" w:firstColumn="1" w:lastColumn="0" w:oddVBand="0" w:evenVBand="0" w:oddHBand="0" w:evenHBand="0" w:firstRowFirstColumn="0" w:firstRowLastColumn="0" w:lastRowFirstColumn="0" w:lastRowLastColumn="0"/>
            <w:tcW w:w="1728" w:type="dxa"/>
          </w:tcPr>
          <w:p w:rsidR="00046F53" w:rsidRPr="00046F53" w:rsidRDefault="00046F53" w:rsidP="00436CDD">
            <w:pPr>
              <w:autoSpaceDE w:val="0"/>
              <w:autoSpaceDN w:val="0"/>
              <w:adjustRightInd w:val="0"/>
            </w:pPr>
            <w:r w:rsidRPr="00046F53">
              <w:t>1981</w:t>
            </w:r>
          </w:p>
        </w:tc>
        <w:tc>
          <w:tcPr>
            <w:tcW w:w="2610" w:type="dxa"/>
          </w:tcPr>
          <w:p w:rsidR="00046F53" w:rsidRPr="00046F53" w:rsidRDefault="00046F53" w:rsidP="00436CDD">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46F53">
              <w:t>7.78 SEER</w:t>
            </w:r>
          </w:p>
        </w:tc>
      </w:tr>
      <w:tr w:rsidR="00046F53" w:rsidTr="0004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46F53" w:rsidRPr="00046F53" w:rsidRDefault="00046F53" w:rsidP="00436CDD">
            <w:pPr>
              <w:autoSpaceDE w:val="0"/>
              <w:autoSpaceDN w:val="0"/>
              <w:adjustRightInd w:val="0"/>
            </w:pPr>
            <w:r w:rsidRPr="00046F53">
              <w:t>1982</w:t>
            </w:r>
          </w:p>
        </w:tc>
        <w:tc>
          <w:tcPr>
            <w:tcW w:w="2610" w:type="dxa"/>
          </w:tcPr>
          <w:p w:rsidR="00046F53" w:rsidRPr="00046F53" w:rsidRDefault="00046F53" w:rsidP="00436CDD">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046F53">
              <w:t>8.31 SEER</w:t>
            </w:r>
          </w:p>
        </w:tc>
      </w:tr>
      <w:tr w:rsidR="00046F53" w:rsidTr="00046F53">
        <w:tc>
          <w:tcPr>
            <w:cnfStyle w:val="001000000000" w:firstRow="0" w:lastRow="0" w:firstColumn="1" w:lastColumn="0" w:oddVBand="0" w:evenVBand="0" w:oddHBand="0" w:evenHBand="0" w:firstRowFirstColumn="0" w:firstRowLastColumn="0" w:lastRowFirstColumn="0" w:lastRowLastColumn="0"/>
            <w:tcW w:w="1728" w:type="dxa"/>
          </w:tcPr>
          <w:p w:rsidR="00046F53" w:rsidRPr="00046F53" w:rsidRDefault="00046F53" w:rsidP="00436CDD">
            <w:pPr>
              <w:autoSpaceDE w:val="0"/>
              <w:autoSpaceDN w:val="0"/>
              <w:adjustRightInd w:val="0"/>
            </w:pPr>
            <w:r w:rsidRPr="00046F53">
              <w:t>1984</w:t>
            </w:r>
          </w:p>
        </w:tc>
        <w:tc>
          <w:tcPr>
            <w:tcW w:w="2610" w:type="dxa"/>
          </w:tcPr>
          <w:p w:rsidR="00046F53" w:rsidRPr="00046F53" w:rsidRDefault="00046F53" w:rsidP="00436CDD">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46F53">
              <w:t>8.66 SEER</w:t>
            </w:r>
          </w:p>
        </w:tc>
      </w:tr>
      <w:tr w:rsidR="00046F53" w:rsidTr="0004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46F53" w:rsidRPr="00046F53" w:rsidRDefault="00046F53" w:rsidP="00436CDD">
            <w:pPr>
              <w:autoSpaceDE w:val="0"/>
              <w:autoSpaceDN w:val="0"/>
              <w:adjustRightInd w:val="0"/>
            </w:pPr>
            <w:r w:rsidRPr="00046F53">
              <w:t>1987</w:t>
            </w:r>
          </w:p>
        </w:tc>
        <w:tc>
          <w:tcPr>
            <w:tcW w:w="2610" w:type="dxa"/>
          </w:tcPr>
          <w:p w:rsidR="00046F53" w:rsidRPr="00046F53" w:rsidRDefault="00046F53" w:rsidP="00436CDD">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046F53">
              <w:t>8.97 SEER</w:t>
            </w:r>
          </w:p>
        </w:tc>
      </w:tr>
      <w:tr w:rsidR="00046F53" w:rsidTr="00046F53">
        <w:tc>
          <w:tcPr>
            <w:cnfStyle w:val="001000000000" w:firstRow="0" w:lastRow="0" w:firstColumn="1" w:lastColumn="0" w:oddVBand="0" w:evenVBand="0" w:oddHBand="0" w:evenHBand="0" w:firstRowFirstColumn="0" w:firstRowLastColumn="0" w:lastRowFirstColumn="0" w:lastRowLastColumn="0"/>
            <w:tcW w:w="1728" w:type="dxa"/>
          </w:tcPr>
          <w:p w:rsidR="00046F53" w:rsidRPr="00046F53" w:rsidRDefault="00046F53" w:rsidP="00436CDD">
            <w:pPr>
              <w:autoSpaceDE w:val="0"/>
              <w:autoSpaceDN w:val="0"/>
              <w:adjustRightInd w:val="0"/>
            </w:pPr>
            <w:r w:rsidRPr="00046F53">
              <w:t>1990</w:t>
            </w:r>
          </w:p>
        </w:tc>
        <w:tc>
          <w:tcPr>
            <w:tcW w:w="2610" w:type="dxa"/>
          </w:tcPr>
          <w:p w:rsidR="00046F53" w:rsidRPr="00046F53" w:rsidRDefault="00046F53" w:rsidP="00436CDD">
            <w:pPr>
              <w:keepNext/>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46F53">
              <w:t>9.31 SEER</w:t>
            </w:r>
          </w:p>
        </w:tc>
      </w:tr>
    </w:tbl>
    <w:p w:rsidR="00046F53" w:rsidRPr="00A13500" w:rsidRDefault="00046F53" w:rsidP="00046F53">
      <w:pPr>
        <w:pStyle w:val="Caption"/>
      </w:pPr>
      <w:bookmarkStart w:id="0" w:name="_Ref296688436"/>
      <w:bookmarkStart w:id="1" w:name="_Ref291596999"/>
      <w:r w:rsidRPr="00A13500">
        <w:t xml:space="preserve">Table </w:t>
      </w:r>
      <w:r w:rsidR="00C7483E">
        <w:fldChar w:fldCharType="begin"/>
      </w:r>
      <w:r w:rsidR="000E5101">
        <w:instrText xml:space="preserve"> SEQ Table \* ARABIC </w:instrText>
      </w:r>
      <w:r w:rsidR="00C7483E">
        <w:fldChar w:fldCharType="separate"/>
      </w:r>
      <w:r w:rsidR="007B567B">
        <w:rPr>
          <w:noProof/>
        </w:rPr>
        <w:t>2</w:t>
      </w:r>
      <w:r w:rsidR="00C7483E">
        <w:rPr>
          <w:noProof/>
        </w:rPr>
        <w:fldChar w:fldCharType="end"/>
      </w:r>
      <w:bookmarkEnd w:id="0"/>
      <w:r w:rsidRPr="00A13500">
        <w:t>: 1981-1990 Unit Sold SEER Rating</w:t>
      </w:r>
      <w:r w:rsidRPr="00A13500">
        <w:rPr>
          <w:rStyle w:val="FootnoteReference"/>
        </w:rPr>
        <w:footnoteReference w:id="3"/>
      </w:r>
      <w:bookmarkEnd w:id="1"/>
    </w:p>
    <w:p w:rsidR="00046F53" w:rsidRPr="00A035CC" w:rsidRDefault="00046F53" w:rsidP="00046F53">
      <w:pPr>
        <w:keepNext/>
        <w:keepLines/>
      </w:pPr>
      <w:r w:rsidRPr="00A035CC">
        <w:lastRenderedPageBreak/>
        <w:t>Applying the historical shipped average SEER ratings and regulations the following assumed SEER rating can be associated with the SE3D equipment year groupings.</w:t>
      </w:r>
    </w:p>
    <w:p w:rsidR="00046F53" w:rsidRDefault="00046F53" w:rsidP="00046F53">
      <w:pPr>
        <w:keepNext/>
        <w:keepLines/>
        <w:widowControl w:val="0"/>
      </w:pPr>
    </w:p>
    <w:tbl>
      <w:tblPr>
        <w:tblStyle w:val="DOResearch"/>
        <w:tblW w:w="0" w:type="auto"/>
        <w:tblLook w:val="04A0" w:firstRow="1" w:lastRow="0" w:firstColumn="1" w:lastColumn="0" w:noHBand="0" w:noVBand="1"/>
      </w:tblPr>
      <w:tblGrid>
        <w:gridCol w:w="1728"/>
        <w:gridCol w:w="1800"/>
        <w:gridCol w:w="1800"/>
      </w:tblGrid>
      <w:tr w:rsidR="00046F53" w:rsidTr="00046F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8" w:type="dxa"/>
          </w:tcPr>
          <w:p w:rsidR="00046F53" w:rsidRPr="00046F53" w:rsidRDefault="00046F53" w:rsidP="00436CDD">
            <w:pPr>
              <w:keepNext/>
              <w:keepLines/>
              <w:widowControl w:val="0"/>
            </w:pPr>
            <w:r w:rsidRPr="00046F53">
              <w:t>Year(s)</w:t>
            </w:r>
          </w:p>
        </w:tc>
        <w:tc>
          <w:tcPr>
            <w:tcW w:w="1800" w:type="dxa"/>
          </w:tcPr>
          <w:p w:rsidR="00046F53" w:rsidRPr="00046F53" w:rsidRDefault="00046F53" w:rsidP="00436CDD">
            <w:pPr>
              <w:keepNext/>
              <w:keepLines/>
              <w:widowControl w:val="0"/>
              <w:cnfStyle w:val="100000000000" w:firstRow="1" w:lastRow="0" w:firstColumn="0" w:lastColumn="0" w:oddVBand="0" w:evenVBand="0" w:oddHBand="0" w:evenHBand="0" w:firstRowFirstColumn="0" w:firstRowLastColumn="0" w:lastRowFirstColumn="0" w:lastRowLastColumn="0"/>
            </w:pPr>
            <w:r w:rsidRPr="00046F53">
              <w:t>SE3D equipment year groupings</w:t>
            </w:r>
          </w:p>
        </w:tc>
        <w:tc>
          <w:tcPr>
            <w:tcW w:w="1800" w:type="dxa"/>
          </w:tcPr>
          <w:p w:rsidR="00046F53" w:rsidRPr="00046F53" w:rsidRDefault="00046F53" w:rsidP="00436CDD">
            <w:pPr>
              <w:keepNext/>
              <w:keepLines/>
              <w:widowControl w:val="0"/>
              <w:cnfStyle w:val="100000000000" w:firstRow="1" w:lastRow="0" w:firstColumn="0" w:lastColumn="0" w:oddVBand="0" w:evenVBand="0" w:oddHBand="0" w:evenHBand="0" w:firstRowFirstColumn="0" w:firstRowLastColumn="0" w:lastRowFirstColumn="0" w:lastRowLastColumn="0"/>
            </w:pPr>
            <w:r w:rsidRPr="00046F53">
              <w:t>Assumed SEER rating</w:t>
            </w:r>
          </w:p>
        </w:tc>
      </w:tr>
      <w:tr w:rsidR="00046F53" w:rsidTr="00046F53">
        <w:tc>
          <w:tcPr>
            <w:cnfStyle w:val="001000000000" w:firstRow="0" w:lastRow="0" w:firstColumn="1" w:lastColumn="0" w:oddVBand="0" w:evenVBand="0" w:oddHBand="0" w:evenHBand="0" w:firstRowFirstColumn="0" w:firstRowLastColumn="0" w:lastRowFirstColumn="0" w:lastRowLastColumn="0"/>
            <w:tcW w:w="1728" w:type="dxa"/>
          </w:tcPr>
          <w:p w:rsidR="00046F53" w:rsidRPr="00050534" w:rsidRDefault="00046F53" w:rsidP="00436CDD">
            <w:pPr>
              <w:keepNext/>
              <w:keepLines/>
              <w:widowControl w:val="0"/>
              <w:autoSpaceDE w:val="0"/>
              <w:autoSpaceDN w:val="0"/>
              <w:adjustRightInd w:val="0"/>
            </w:pPr>
            <w:r w:rsidRPr="00050534">
              <w:t xml:space="preserve">&lt;=1991 </w:t>
            </w:r>
          </w:p>
        </w:tc>
        <w:tc>
          <w:tcPr>
            <w:tcW w:w="1800" w:type="dxa"/>
          </w:tcPr>
          <w:p w:rsidR="00046F53" w:rsidRPr="00050534" w:rsidRDefault="00046F53" w:rsidP="00436CDD">
            <w:pPr>
              <w:keepNext/>
              <w:keepLines/>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50534">
              <w:t>&gt;= 20 Years</w:t>
            </w:r>
          </w:p>
        </w:tc>
        <w:tc>
          <w:tcPr>
            <w:tcW w:w="1800" w:type="dxa"/>
          </w:tcPr>
          <w:p w:rsidR="00046F53" w:rsidRPr="00050534" w:rsidRDefault="00046F53" w:rsidP="00436CDD">
            <w:pPr>
              <w:keepNext/>
              <w:keepLines/>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50534">
              <w:t>9 SEER</w:t>
            </w:r>
          </w:p>
        </w:tc>
      </w:tr>
      <w:tr w:rsidR="00046F53" w:rsidTr="0004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46F53" w:rsidRPr="00050534" w:rsidRDefault="00046F53" w:rsidP="00436CDD">
            <w:pPr>
              <w:keepNext/>
              <w:keepLines/>
              <w:widowControl w:val="0"/>
              <w:autoSpaceDE w:val="0"/>
              <w:autoSpaceDN w:val="0"/>
              <w:adjustRightInd w:val="0"/>
            </w:pPr>
            <w:r w:rsidRPr="00050534">
              <w:t>1992-1996</w:t>
            </w:r>
          </w:p>
        </w:tc>
        <w:tc>
          <w:tcPr>
            <w:tcW w:w="1800" w:type="dxa"/>
          </w:tcPr>
          <w:p w:rsidR="00046F53" w:rsidRPr="00050534" w:rsidRDefault="00046F53" w:rsidP="00436CDD">
            <w:pPr>
              <w:keepNext/>
              <w:keepLines/>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050534">
              <w:t>15-19 Years</w:t>
            </w:r>
          </w:p>
        </w:tc>
        <w:tc>
          <w:tcPr>
            <w:tcW w:w="1800" w:type="dxa"/>
          </w:tcPr>
          <w:p w:rsidR="00046F53" w:rsidRPr="00050534" w:rsidRDefault="00046F53" w:rsidP="00436CDD">
            <w:pPr>
              <w:keepNext/>
              <w:keepLines/>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050534">
              <w:t>10 SEER</w:t>
            </w:r>
          </w:p>
        </w:tc>
      </w:tr>
      <w:tr w:rsidR="00046F53" w:rsidTr="00046F53">
        <w:tc>
          <w:tcPr>
            <w:cnfStyle w:val="001000000000" w:firstRow="0" w:lastRow="0" w:firstColumn="1" w:lastColumn="0" w:oddVBand="0" w:evenVBand="0" w:oddHBand="0" w:evenHBand="0" w:firstRowFirstColumn="0" w:firstRowLastColumn="0" w:lastRowFirstColumn="0" w:lastRowLastColumn="0"/>
            <w:tcW w:w="1728" w:type="dxa"/>
          </w:tcPr>
          <w:p w:rsidR="00046F53" w:rsidRPr="00050534" w:rsidRDefault="00046F53" w:rsidP="00436CDD">
            <w:pPr>
              <w:keepNext/>
              <w:keepLines/>
              <w:widowControl w:val="0"/>
              <w:autoSpaceDE w:val="0"/>
              <w:autoSpaceDN w:val="0"/>
              <w:adjustRightInd w:val="0"/>
            </w:pPr>
            <w:r w:rsidRPr="00050534">
              <w:t>1996-2000</w:t>
            </w:r>
          </w:p>
        </w:tc>
        <w:tc>
          <w:tcPr>
            <w:tcW w:w="1800" w:type="dxa"/>
          </w:tcPr>
          <w:p w:rsidR="00046F53" w:rsidRPr="00050534" w:rsidRDefault="00046F53" w:rsidP="00436CDD">
            <w:pPr>
              <w:keepNext/>
              <w:keepLines/>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50534">
              <w:t>11-15 Years</w:t>
            </w:r>
          </w:p>
        </w:tc>
        <w:tc>
          <w:tcPr>
            <w:tcW w:w="1800" w:type="dxa"/>
          </w:tcPr>
          <w:p w:rsidR="00046F53" w:rsidRPr="00050534" w:rsidRDefault="00046F53" w:rsidP="00436CDD">
            <w:pPr>
              <w:keepNext/>
              <w:keepLines/>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50534">
              <w:t>10 SEER</w:t>
            </w:r>
          </w:p>
        </w:tc>
      </w:tr>
      <w:tr w:rsidR="00046F53" w:rsidTr="0004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46F53" w:rsidRPr="00050534" w:rsidRDefault="00046F53" w:rsidP="00436CDD">
            <w:pPr>
              <w:keepNext/>
              <w:keepLines/>
              <w:widowControl w:val="0"/>
              <w:autoSpaceDE w:val="0"/>
              <w:autoSpaceDN w:val="0"/>
              <w:adjustRightInd w:val="0"/>
            </w:pPr>
            <w:r w:rsidRPr="00050534">
              <w:t>2001-2005</w:t>
            </w:r>
          </w:p>
        </w:tc>
        <w:tc>
          <w:tcPr>
            <w:tcW w:w="1800" w:type="dxa"/>
          </w:tcPr>
          <w:p w:rsidR="00046F53" w:rsidRPr="00050534" w:rsidRDefault="00046F53" w:rsidP="00436CDD">
            <w:pPr>
              <w:keepNext/>
              <w:keepLines/>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050534">
              <w:t>6-10 Years</w:t>
            </w:r>
          </w:p>
        </w:tc>
        <w:tc>
          <w:tcPr>
            <w:tcW w:w="1800" w:type="dxa"/>
          </w:tcPr>
          <w:p w:rsidR="00046F53" w:rsidRPr="00050534" w:rsidRDefault="00046F53" w:rsidP="00436CDD">
            <w:pPr>
              <w:keepNext/>
              <w:keepLines/>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050534">
              <w:t>10 SEER</w:t>
            </w:r>
          </w:p>
        </w:tc>
      </w:tr>
      <w:tr w:rsidR="00046F53" w:rsidTr="00046F53">
        <w:tc>
          <w:tcPr>
            <w:cnfStyle w:val="001000000000" w:firstRow="0" w:lastRow="0" w:firstColumn="1" w:lastColumn="0" w:oddVBand="0" w:evenVBand="0" w:oddHBand="0" w:evenHBand="0" w:firstRowFirstColumn="0" w:firstRowLastColumn="0" w:lastRowFirstColumn="0" w:lastRowLastColumn="0"/>
            <w:tcW w:w="1728" w:type="dxa"/>
          </w:tcPr>
          <w:p w:rsidR="00046F53" w:rsidRPr="00050534" w:rsidRDefault="00046F53" w:rsidP="00436CDD">
            <w:pPr>
              <w:keepNext/>
              <w:keepLines/>
              <w:widowControl w:val="0"/>
              <w:autoSpaceDE w:val="0"/>
              <w:autoSpaceDN w:val="0"/>
              <w:adjustRightInd w:val="0"/>
            </w:pPr>
            <w:r w:rsidRPr="00050534">
              <w:t>2006-2009</w:t>
            </w:r>
          </w:p>
        </w:tc>
        <w:tc>
          <w:tcPr>
            <w:tcW w:w="1800" w:type="dxa"/>
          </w:tcPr>
          <w:p w:rsidR="00046F53" w:rsidRPr="00050534" w:rsidRDefault="00046F53" w:rsidP="00436CDD">
            <w:pPr>
              <w:keepNext/>
              <w:keepLines/>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50534">
              <w:t>2-5 Years</w:t>
            </w:r>
          </w:p>
        </w:tc>
        <w:tc>
          <w:tcPr>
            <w:tcW w:w="1800" w:type="dxa"/>
          </w:tcPr>
          <w:p w:rsidR="00046F53" w:rsidRPr="00050534" w:rsidRDefault="00046F53" w:rsidP="00436CDD">
            <w:pPr>
              <w:keepNext/>
              <w:keepLines/>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50534">
              <w:t>13 SEER</w:t>
            </w:r>
          </w:p>
        </w:tc>
      </w:tr>
      <w:tr w:rsidR="00046F53" w:rsidTr="0004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46F53" w:rsidRPr="00050534" w:rsidRDefault="00046F53" w:rsidP="00436CDD">
            <w:pPr>
              <w:keepNext/>
              <w:keepLines/>
              <w:widowControl w:val="0"/>
              <w:autoSpaceDE w:val="0"/>
              <w:autoSpaceDN w:val="0"/>
              <w:adjustRightInd w:val="0"/>
            </w:pPr>
            <w:r w:rsidRPr="00050534">
              <w:t>2010-2011</w:t>
            </w:r>
          </w:p>
        </w:tc>
        <w:tc>
          <w:tcPr>
            <w:tcW w:w="1800" w:type="dxa"/>
          </w:tcPr>
          <w:p w:rsidR="00046F53" w:rsidRPr="00050534" w:rsidRDefault="00046F53" w:rsidP="00436CDD">
            <w:pPr>
              <w:keepNext/>
              <w:keepLines/>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050534">
              <w:t>1 Year</w:t>
            </w:r>
          </w:p>
        </w:tc>
        <w:tc>
          <w:tcPr>
            <w:tcW w:w="1800" w:type="dxa"/>
          </w:tcPr>
          <w:p w:rsidR="00046F53" w:rsidRPr="00050534" w:rsidRDefault="00046F53" w:rsidP="00436CDD">
            <w:pPr>
              <w:keepNext/>
              <w:keepLines/>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050534">
              <w:t>13 SEER</w:t>
            </w:r>
          </w:p>
        </w:tc>
      </w:tr>
    </w:tbl>
    <w:p w:rsidR="00046F53" w:rsidRDefault="00046F53" w:rsidP="00046F53">
      <w:pPr>
        <w:pStyle w:val="Caption"/>
        <w:keepNext/>
        <w:keepLines/>
        <w:widowControl w:val="0"/>
      </w:pPr>
      <w:r w:rsidRPr="00A13500">
        <w:t xml:space="preserve">Table </w:t>
      </w:r>
      <w:r w:rsidR="00C7483E">
        <w:fldChar w:fldCharType="begin"/>
      </w:r>
      <w:r w:rsidR="000E5101">
        <w:instrText xml:space="preserve"> SEQ Table \* ARABIC </w:instrText>
      </w:r>
      <w:r w:rsidR="00C7483E">
        <w:fldChar w:fldCharType="separate"/>
      </w:r>
      <w:r w:rsidR="007B567B">
        <w:rPr>
          <w:noProof/>
        </w:rPr>
        <w:t>3</w:t>
      </w:r>
      <w:r w:rsidR="00C7483E">
        <w:rPr>
          <w:noProof/>
        </w:rPr>
        <w:fldChar w:fldCharType="end"/>
      </w:r>
      <w:r w:rsidRPr="00A13500">
        <w:t>: SE3D Year Group SEER ratings for Air Source Heat Pumps and Central Air Conditioning Units</w:t>
      </w:r>
    </w:p>
    <w:p w:rsidR="00436CDD" w:rsidRPr="00436CDD" w:rsidRDefault="00436CDD" w:rsidP="00436CDD"/>
    <w:p w:rsidR="00046F53" w:rsidRPr="000A13FF" w:rsidRDefault="00046F53" w:rsidP="00046F53">
      <w:r w:rsidRPr="000A13FF">
        <w:t>Separate Federal standards have been established for Room (Window) Air Conditioners based upon additional device factors originally in 1990.</w:t>
      </w:r>
    </w:p>
    <w:p w:rsidR="00046F53" w:rsidRPr="000A13FF" w:rsidRDefault="00046F53" w:rsidP="00046F53"/>
    <w:tbl>
      <w:tblPr>
        <w:tblStyle w:val="DOResearch"/>
        <w:tblW w:w="0" w:type="auto"/>
        <w:tblLook w:val="04A0" w:firstRow="1" w:lastRow="0" w:firstColumn="1" w:lastColumn="0" w:noHBand="0" w:noVBand="1"/>
      </w:tblPr>
      <w:tblGrid>
        <w:gridCol w:w="2203"/>
        <w:gridCol w:w="2203"/>
        <w:gridCol w:w="2203"/>
      </w:tblGrid>
      <w:tr w:rsidR="00046F53" w:rsidRPr="00046F53" w:rsidTr="00046F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3" w:type="dxa"/>
          </w:tcPr>
          <w:p w:rsidR="00046F53" w:rsidRPr="00046F53" w:rsidRDefault="00046F53" w:rsidP="00436CDD">
            <w:pPr>
              <w:autoSpaceDE w:val="0"/>
              <w:autoSpaceDN w:val="0"/>
              <w:adjustRightInd w:val="0"/>
              <w:rPr>
                <w:rFonts w:cs="Arial-BoldMT-Identity-H"/>
                <w:bCs/>
                <w:color w:val="auto"/>
              </w:rPr>
            </w:pPr>
            <w:r w:rsidRPr="00046F53">
              <w:rPr>
                <w:rFonts w:cs="Arial-BoldMT-Identity-H"/>
                <w:bCs/>
                <w:color w:val="auto"/>
              </w:rPr>
              <w:t>Capacity</w:t>
            </w:r>
          </w:p>
          <w:p w:rsidR="00046F53" w:rsidRPr="00046F53" w:rsidRDefault="00046F53" w:rsidP="00436CDD">
            <w:pPr>
              <w:rPr>
                <w:color w:val="auto"/>
              </w:rPr>
            </w:pPr>
            <w:r w:rsidRPr="00046F53">
              <w:rPr>
                <w:rFonts w:cs="Arial-BoldMT-Identity-H"/>
                <w:bCs/>
                <w:color w:val="auto"/>
              </w:rPr>
              <w:t>(Btu/Hr)</w:t>
            </w:r>
          </w:p>
        </w:tc>
        <w:tc>
          <w:tcPr>
            <w:tcW w:w="2203" w:type="dxa"/>
          </w:tcPr>
          <w:p w:rsidR="00046F53" w:rsidRPr="00046F53" w:rsidRDefault="00046F53" w:rsidP="00436C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BoldMT-Identity-H"/>
                <w:bCs/>
                <w:color w:val="auto"/>
              </w:rPr>
            </w:pPr>
            <w:r w:rsidRPr="00046F53">
              <w:rPr>
                <w:rFonts w:cs="Arial-BoldMT-Identity-H"/>
                <w:bCs/>
                <w:color w:val="auto"/>
              </w:rPr>
              <w:t>Federal Standard EER,</w:t>
            </w:r>
          </w:p>
          <w:p w:rsidR="00046F53" w:rsidRPr="00046F53" w:rsidRDefault="00046F53" w:rsidP="00436C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BoldMT-Identity-H"/>
                <w:bCs/>
                <w:color w:val="auto"/>
              </w:rPr>
            </w:pPr>
            <w:r w:rsidRPr="00046F53">
              <w:rPr>
                <w:rFonts w:cs="Arial-BoldMT-Identity-H"/>
                <w:bCs/>
                <w:color w:val="auto"/>
              </w:rPr>
              <w:t>with louvered sides</w:t>
            </w:r>
          </w:p>
          <w:p w:rsidR="00046F53" w:rsidRPr="00046F53" w:rsidRDefault="00046F53" w:rsidP="00436CDD">
            <w:pPr>
              <w:cnfStyle w:val="100000000000" w:firstRow="1" w:lastRow="0" w:firstColumn="0" w:lastColumn="0" w:oddVBand="0" w:evenVBand="0" w:oddHBand="0" w:evenHBand="0" w:firstRowFirstColumn="0" w:firstRowLastColumn="0" w:lastRowFirstColumn="0" w:lastRowLastColumn="0"/>
              <w:rPr>
                <w:color w:val="auto"/>
              </w:rPr>
            </w:pPr>
          </w:p>
        </w:tc>
        <w:tc>
          <w:tcPr>
            <w:tcW w:w="2203" w:type="dxa"/>
          </w:tcPr>
          <w:p w:rsidR="00046F53" w:rsidRPr="00046F53" w:rsidRDefault="00046F53" w:rsidP="00436C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BoldMT-Identity-H"/>
                <w:bCs/>
                <w:color w:val="auto"/>
              </w:rPr>
            </w:pPr>
            <w:r w:rsidRPr="00046F53">
              <w:rPr>
                <w:rFonts w:cs="Arial-BoldMT-Identity-H"/>
                <w:bCs/>
                <w:color w:val="auto"/>
              </w:rPr>
              <w:t>Federal Standard EER,</w:t>
            </w:r>
          </w:p>
          <w:p w:rsidR="00046F53" w:rsidRPr="00046F53" w:rsidRDefault="00046F53" w:rsidP="00436C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BoldMT-Identity-H"/>
                <w:bCs/>
                <w:color w:val="auto"/>
              </w:rPr>
            </w:pPr>
            <w:r w:rsidRPr="00046F53">
              <w:rPr>
                <w:rFonts w:cs="Arial-BoldMT-Identity-H"/>
                <w:bCs/>
                <w:color w:val="auto"/>
              </w:rPr>
              <w:t>without louvered sides</w:t>
            </w:r>
          </w:p>
          <w:p w:rsidR="00046F53" w:rsidRPr="00046F53" w:rsidRDefault="00046F53" w:rsidP="00436CDD">
            <w:pPr>
              <w:cnfStyle w:val="100000000000" w:firstRow="1" w:lastRow="0" w:firstColumn="0" w:lastColumn="0" w:oddVBand="0" w:evenVBand="0" w:oddHBand="0" w:evenHBand="0" w:firstRowFirstColumn="0" w:firstRowLastColumn="0" w:lastRowFirstColumn="0" w:lastRowLastColumn="0"/>
              <w:rPr>
                <w:color w:val="auto"/>
              </w:rPr>
            </w:pPr>
          </w:p>
        </w:tc>
      </w:tr>
      <w:tr w:rsidR="00046F53" w:rsidRPr="00046F53" w:rsidTr="00046F53">
        <w:tc>
          <w:tcPr>
            <w:cnfStyle w:val="001000000000" w:firstRow="0" w:lastRow="0" w:firstColumn="1" w:lastColumn="0" w:oddVBand="0" w:evenVBand="0" w:oddHBand="0" w:evenHBand="0" w:firstRowFirstColumn="0" w:firstRowLastColumn="0" w:lastRowFirstColumn="0" w:lastRowLastColumn="0"/>
            <w:tcW w:w="2203" w:type="dxa"/>
          </w:tcPr>
          <w:p w:rsidR="00046F53" w:rsidRPr="00436CDD" w:rsidRDefault="00046F53" w:rsidP="00436CDD">
            <w:pPr>
              <w:rPr>
                <w:rFonts w:cs="ArialMT-Identity-H"/>
              </w:rPr>
            </w:pPr>
            <w:r w:rsidRPr="00436CDD">
              <w:rPr>
                <w:rFonts w:cs="ArialMT-Identity-H"/>
              </w:rPr>
              <w:t>&lt; 6,000</w:t>
            </w:r>
          </w:p>
        </w:tc>
        <w:tc>
          <w:tcPr>
            <w:tcW w:w="2203" w:type="dxa"/>
          </w:tcPr>
          <w:p w:rsidR="00046F53" w:rsidRPr="00046F53" w:rsidRDefault="00046F53" w:rsidP="00436CDD">
            <w:pPr>
              <w:cnfStyle w:val="000000000000" w:firstRow="0" w:lastRow="0" w:firstColumn="0" w:lastColumn="0" w:oddVBand="0" w:evenVBand="0" w:oddHBand="0" w:evenHBand="0" w:firstRowFirstColumn="0" w:firstRowLastColumn="0" w:lastRowFirstColumn="0" w:lastRowLastColumn="0"/>
            </w:pPr>
            <w:r w:rsidRPr="00046F53">
              <w:t>&gt;= 8.0</w:t>
            </w:r>
          </w:p>
        </w:tc>
        <w:tc>
          <w:tcPr>
            <w:tcW w:w="2203" w:type="dxa"/>
          </w:tcPr>
          <w:p w:rsidR="00046F53" w:rsidRPr="00046F53" w:rsidRDefault="00046F53" w:rsidP="00436CDD">
            <w:pPr>
              <w:cnfStyle w:val="000000000000" w:firstRow="0" w:lastRow="0" w:firstColumn="0" w:lastColumn="0" w:oddVBand="0" w:evenVBand="0" w:oddHBand="0" w:evenHBand="0" w:firstRowFirstColumn="0" w:firstRowLastColumn="0" w:lastRowFirstColumn="0" w:lastRowLastColumn="0"/>
            </w:pPr>
            <w:r w:rsidRPr="00046F53">
              <w:t>&gt;= 8.0</w:t>
            </w:r>
          </w:p>
        </w:tc>
      </w:tr>
      <w:tr w:rsidR="00046F53" w:rsidRPr="00046F53" w:rsidTr="0004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046F53" w:rsidRPr="00436CDD" w:rsidRDefault="00046F53" w:rsidP="00436CDD">
            <w:pPr>
              <w:rPr>
                <w:rFonts w:cs="ArialMT-Identity-H"/>
              </w:rPr>
            </w:pPr>
            <w:r w:rsidRPr="00436CDD">
              <w:rPr>
                <w:rFonts w:cs="ArialMT-Identity-H"/>
              </w:rPr>
              <w:t>6,000 to 7,999</w:t>
            </w:r>
          </w:p>
        </w:tc>
        <w:tc>
          <w:tcPr>
            <w:tcW w:w="2203" w:type="dxa"/>
          </w:tcPr>
          <w:p w:rsidR="00046F53" w:rsidRPr="00046F53" w:rsidRDefault="00046F53" w:rsidP="00436CDD">
            <w:pPr>
              <w:cnfStyle w:val="000000010000" w:firstRow="0" w:lastRow="0" w:firstColumn="0" w:lastColumn="0" w:oddVBand="0" w:evenVBand="0" w:oddHBand="0" w:evenHBand="1" w:firstRowFirstColumn="0" w:firstRowLastColumn="0" w:lastRowFirstColumn="0" w:lastRowLastColumn="0"/>
            </w:pPr>
            <w:r w:rsidRPr="00046F53">
              <w:t>&gt;= 8.5</w:t>
            </w:r>
          </w:p>
        </w:tc>
        <w:tc>
          <w:tcPr>
            <w:tcW w:w="2203" w:type="dxa"/>
          </w:tcPr>
          <w:p w:rsidR="00046F53" w:rsidRPr="00046F53" w:rsidRDefault="00046F53" w:rsidP="00436CDD">
            <w:pPr>
              <w:cnfStyle w:val="000000010000" w:firstRow="0" w:lastRow="0" w:firstColumn="0" w:lastColumn="0" w:oddVBand="0" w:evenVBand="0" w:oddHBand="0" w:evenHBand="1" w:firstRowFirstColumn="0" w:firstRowLastColumn="0" w:lastRowFirstColumn="0" w:lastRowLastColumn="0"/>
            </w:pPr>
            <w:r w:rsidRPr="00046F53">
              <w:t>&gt;= 8.5</w:t>
            </w:r>
          </w:p>
        </w:tc>
      </w:tr>
      <w:tr w:rsidR="00046F53" w:rsidRPr="00046F53" w:rsidTr="00046F53">
        <w:tc>
          <w:tcPr>
            <w:cnfStyle w:val="001000000000" w:firstRow="0" w:lastRow="0" w:firstColumn="1" w:lastColumn="0" w:oddVBand="0" w:evenVBand="0" w:oddHBand="0" w:evenHBand="0" w:firstRowFirstColumn="0" w:firstRowLastColumn="0" w:lastRowFirstColumn="0" w:lastRowLastColumn="0"/>
            <w:tcW w:w="2203" w:type="dxa"/>
          </w:tcPr>
          <w:p w:rsidR="00046F53" w:rsidRPr="00436CDD" w:rsidRDefault="00046F53" w:rsidP="00436CDD">
            <w:r w:rsidRPr="00436CDD">
              <w:rPr>
                <w:rFonts w:cs="ArialMT-Identity-H"/>
              </w:rPr>
              <w:t>8,000 to 13,999</w:t>
            </w:r>
          </w:p>
        </w:tc>
        <w:tc>
          <w:tcPr>
            <w:tcW w:w="2203" w:type="dxa"/>
          </w:tcPr>
          <w:p w:rsidR="00046F53" w:rsidRPr="00046F53" w:rsidRDefault="00046F53" w:rsidP="00436CDD">
            <w:pPr>
              <w:cnfStyle w:val="000000000000" w:firstRow="0" w:lastRow="0" w:firstColumn="0" w:lastColumn="0" w:oddVBand="0" w:evenVBand="0" w:oddHBand="0" w:evenHBand="0" w:firstRowFirstColumn="0" w:firstRowLastColumn="0" w:lastRowFirstColumn="0" w:lastRowLastColumn="0"/>
            </w:pPr>
            <w:r w:rsidRPr="00046F53">
              <w:t>&gt;= 9.0</w:t>
            </w:r>
          </w:p>
        </w:tc>
        <w:tc>
          <w:tcPr>
            <w:tcW w:w="2203" w:type="dxa"/>
          </w:tcPr>
          <w:p w:rsidR="00046F53" w:rsidRPr="00046F53" w:rsidRDefault="00046F53" w:rsidP="00436CDD">
            <w:pPr>
              <w:cnfStyle w:val="000000000000" w:firstRow="0" w:lastRow="0" w:firstColumn="0" w:lastColumn="0" w:oddVBand="0" w:evenVBand="0" w:oddHBand="0" w:evenHBand="0" w:firstRowFirstColumn="0" w:firstRowLastColumn="0" w:lastRowFirstColumn="0" w:lastRowLastColumn="0"/>
            </w:pPr>
            <w:r w:rsidRPr="00046F53">
              <w:t>&gt;= 8.5</w:t>
            </w:r>
          </w:p>
        </w:tc>
      </w:tr>
      <w:tr w:rsidR="00046F53" w:rsidRPr="00046F53" w:rsidTr="0004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046F53" w:rsidRPr="00436CDD" w:rsidRDefault="00046F53" w:rsidP="00436CDD">
            <w:r w:rsidRPr="00436CDD">
              <w:rPr>
                <w:rFonts w:cs="ArialMT-Identity-H"/>
              </w:rPr>
              <w:t>14,000 to 19,999</w:t>
            </w:r>
          </w:p>
        </w:tc>
        <w:tc>
          <w:tcPr>
            <w:tcW w:w="2203" w:type="dxa"/>
          </w:tcPr>
          <w:p w:rsidR="00046F53" w:rsidRPr="00046F53" w:rsidRDefault="00046F53" w:rsidP="00436CDD">
            <w:pPr>
              <w:cnfStyle w:val="000000010000" w:firstRow="0" w:lastRow="0" w:firstColumn="0" w:lastColumn="0" w:oddVBand="0" w:evenVBand="0" w:oddHBand="0" w:evenHBand="1" w:firstRowFirstColumn="0" w:firstRowLastColumn="0" w:lastRowFirstColumn="0" w:lastRowLastColumn="0"/>
            </w:pPr>
            <w:r w:rsidRPr="00046F53">
              <w:t>&gt;= 8.8</w:t>
            </w:r>
          </w:p>
        </w:tc>
        <w:tc>
          <w:tcPr>
            <w:tcW w:w="2203" w:type="dxa"/>
          </w:tcPr>
          <w:p w:rsidR="00046F53" w:rsidRPr="00046F53" w:rsidRDefault="00046F53" w:rsidP="00436CDD">
            <w:pPr>
              <w:cnfStyle w:val="000000010000" w:firstRow="0" w:lastRow="0" w:firstColumn="0" w:lastColumn="0" w:oddVBand="0" w:evenVBand="0" w:oddHBand="0" w:evenHBand="1" w:firstRowFirstColumn="0" w:firstRowLastColumn="0" w:lastRowFirstColumn="0" w:lastRowLastColumn="0"/>
            </w:pPr>
            <w:r w:rsidRPr="00046F53">
              <w:t>&gt;= 8.5</w:t>
            </w:r>
          </w:p>
        </w:tc>
      </w:tr>
      <w:tr w:rsidR="00046F53" w:rsidRPr="00046F53" w:rsidTr="00046F53">
        <w:tc>
          <w:tcPr>
            <w:cnfStyle w:val="001000000000" w:firstRow="0" w:lastRow="0" w:firstColumn="1" w:lastColumn="0" w:oddVBand="0" w:evenVBand="0" w:oddHBand="0" w:evenHBand="0" w:firstRowFirstColumn="0" w:firstRowLastColumn="0" w:lastRowFirstColumn="0" w:lastRowLastColumn="0"/>
            <w:tcW w:w="2203" w:type="dxa"/>
          </w:tcPr>
          <w:p w:rsidR="00046F53" w:rsidRPr="00436CDD" w:rsidRDefault="00046F53" w:rsidP="00436CDD">
            <w:r w:rsidRPr="00436CDD">
              <w:rPr>
                <w:rFonts w:cs="ArialMT-Identity-H"/>
              </w:rPr>
              <w:t>&gt;= 20,000</w:t>
            </w:r>
          </w:p>
        </w:tc>
        <w:tc>
          <w:tcPr>
            <w:tcW w:w="2203" w:type="dxa"/>
          </w:tcPr>
          <w:p w:rsidR="00046F53" w:rsidRPr="00046F53" w:rsidRDefault="00046F53" w:rsidP="00436CDD">
            <w:pPr>
              <w:cnfStyle w:val="000000000000" w:firstRow="0" w:lastRow="0" w:firstColumn="0" w:lastColumn="0" w:oddVBand="0" w:evenVBand="0" w:oddHBand="0" w:evenHBand="0" w:firstRowFirstColumn="0" w:firstRowLastColumn="0" w:lastRowFirstColumn="0" w:lastRowLastColumn="0"/>
            </w:pPr>
            <w:r w:rsidRPr="00046F53">
              <w:t>&gt;= 8.2</w:t>
            </w:r>
          </w:p>
        </w:tc>
        <w:tc>
          <w:tcPr>
            <w:tcW w:w="2203" w:type="dxa"/>
          </w:tcPr>
          <w:p w:rsidR="00046F53" w:rsidRPr="00046F53" w:rsidRDefault="00046F53" w:rsidP="00436CDD">
            <w:pPr>
              <w:cnfStyle w:val="000000000000" w:firstRow="0" w:lastRow="0" w:firstColumn="0" w:lastColumn="0" w:oddVBand="0" w:evenVBand="0" w:oddHBand="0" w:evenHBand="0" w:firstRowFirstColumn="0" w:firstRowLastColumn="0" w:lastRowFirstColumn="0" w:lastRowLastColumn="0"/>
            </w:pPr>
            <w:r w:rsidRPr="00046F53">
              <w:t>&gt;= 8.2</w:t>
            </w:r>
          </w:p>
        </w:tc>
      </w:tr>
      <w:tr w:rsidR="00046F53" w:rsidRPr="00046F53" w:rsidTr="0004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9" w:type="dxa"/>
            <w:gridSpan w:val="3"/>
            <w:shd w:val="clear" w:color="auto" w:fill="663300" w:themeFill="accent6"/>
          </w:tcPr>
          <w:p w:rsidR="00046F53" w:rsidRPr="00046F53" w:rsidRDefault="00046F53" w:rsidP="00436CDD">
            <w:pPr>
              <w:rPr>
                <w:b w:val="0"/>
              </w:rPr>
            </w:pPr>
            <w:r w:rsidRPr="00046F53">
              <w:rPr>
                <w:b w:val="0"/>
              </w:rPr>
              <w:t>REVERSE CYCLE</w:t>
            </w:r>
          </w:p>
        </w:tc>
      </w:tr>
      <w:tr w:rsidR="00046F53" w:rsidRPr="00046F53" w:rsidTr="00046F53">
        <w:tc>
          <w:tcPr>
            <w:cnfStyle w:val="001000000000" w:firstRow="0" w:lastRow="0" w:firstColumn="1" w:lastColumn="0" w:oddVBand="0" w:evenVBand="0" w:oddHBand="0" w:evenHBand="0" w:firstRowFirstColumn="0" w:firstRowLastColumn="0" w:lastRowFirstColumn="0" w:lastRowLastColumn="0"/>
            <w:tcW w:w="2203" w:type="dxa"/>
            <w:shd w:val="clear" w:color="auto" w:fill="663300" w:themeFill="accent6"/>
          </w:tcPr>
          <w:p w:rsidR="00046F53" w:rsidRPr="00046F53" w:rsidRDefault="00046F53" w:rsidP="00436CDD">
            <w:pPr>
              <w:rPr>
                <w:b w:val="0"/>
              </w:rPr>
            </w:pPr>
            <w:r w:rsidRPr="00046F53">
              <w:rPr>
                <w:b w:val="0"/>
              </w:rPr>
              <w:t>Capacity (Btu/Hr)</w:t>
            </w:r>
          </w:p>
        </w:tc>
        <w:tc>
          <w:tcPr>
            <w:tcW w:w="2203" w:type="dxa"/>
            <w:shd w:val="clear" w:color="auto" w:fill="663300" w:themeFill="accent6"/>
          </w:tcPr>
          <w:p w:rsidR="00046F53" w:rsidRPr="00046F53" w:rsidRDefault="00046F53" w:rsidP="00436C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BoldMT-Identity-H"/>
                <w:bCs/>
              </w:rPr>
            </w:pPr>
            <w:r w:rsidRPr="00046F53">
              <w:rPr>
                <w:rFonts w:cs="Arial-BoldMT-Identity-H"/>
                <w:bCs/>
              </w:rPr>
              <w:t>Federal Standard EER,</w:t>
            </w:r>
          </w:p>
          <w:p w:rsidR="00046F53" w:rsidRPr="00046F53" w:rsidRDefault="00046F53" w:rsidP="00436C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BoldMT-Identity-H"/>
                <w:bCs/>
              </w:rPr>
            </w:pPr>
            <w:r w:rsidRPr="00046F53">
              <w:rPr>
                <w:rFonts w:cs="Arial-BoldMT-Identity-H"/>
                <w:bCs/>
              </w:rPr>
              <w:t>with louvered sides</w:t>
            </w:r>
          </w:p>
          <w:p w:rsidR="00046F53" w:rsidRPr="00046F53" w:rsidRDefault="00046F53" w:rsidP="00436CDD">
            <w:pPr>
              <w:cnfStyle w:val="000000000000" w:firstRow="0" w:lastRow="0" w:firstColumn="0" w:lastColumn="0" w:oddVBand="0" w:evenVBand="0" w:oddHBand="0" w:evenHBand="0" w:firstRowFirstColumn="0" w:firstRowLastColumn="0" w:lastRowFirstColumn="0" w:lastRowLastColumn="0"/>
            </w:pPr>
          </w:p>
        </w:tc>
        <w:tc>
          <w:tcPr>
            <w:tcW w:w="2203" w:type="dxa"/>
            <w:shd w:val="clear" w:color="auto" w:fill="663300" w:themeFill="accent6"/>
          </w:tcPr>
          <w:p w:rsidR="00046F53" w:rsidRPr="00046F53" w:rsidRDefault="00046F53" w:rsidP="00436C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BoldMT-Identity-H"/>
                <w:bCs/>
              </w:rPr>
            </w:pPr>
            <w:r w:rsidRPr="00046F53">
              <w:rPr>
                <w:rFonts w:cs="Arial-BoldMT-Identity-H"/>
                <w:bCs/>
              </w:rPr>
              <w:t>Federal Standard EER,</w:t>
            </w:r>
          </w:p>
          <w:p w:rsidR="00046F53" w:rsidRPr="00046F53" w:rsidRDefault="00046F53" w:rsidP="00436C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BoldMT-Identity-H"/>
                <w:bCs/>
              </w:rPr>
            </w:pPr>
            <w:r w:rsidRPr="00046F53">
              <w:rPr>
                <w:rFonts w:cs="Arial-BoldMT-Identity-H"/>
                <w:bCs/>
              </w:rPr>
              <w:t>without louvered sides</w:t>
            </w:r>
          </w:p>
          <w:p w:rsidR="00046F53" w:rsidRPr="00046F53" w:rsidRDefault="00046F53" w:rsidP="00436CDD">
            <w:pPr>
              <w:cnfStyle w:val="000000000000" w:firstRow="0" w:lastRow="0" w:firstColumn="0" w:lastColumn="0" w:oddVBand="0" w:evenVBand="0" w:oddHBand="0" w:evenHBand="0" w:firstRowFirstColumn="0" w:firstRowLastColumn="0" w:lastRowFirstColumn="0" w:lastRowLastColumn="0"/>
            </w:pPr>
          </w:p>
        </w:tc>
      </w:tr>
      <w:tr w:rsidR="00046F53" w:rsidRPr="00046F53" w:rsidTr="00436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046F53" w:rsidRPr="00436CDD" w:rsidRDefault="00046F53" w:rsidP="00436CDD">
            <w:r w:rsidRPr="00436CDD">
              <w:t>&lt; 14,000</w:t>
            </w:r>
          </w:p>
        </w:tc>
        <w:tc>
          <w:tcPr>
            <w:tcW w:w="2203" w:type="dxa"/>
            <w:vMerge w:val="restart"/>
            <w:vAlign w:val="center"/>
          </w:tcPr>
          <w:p w:rsidR="00046F53" w:rsidRPr="00046F53" w:rsidRDefault="00046F53" w:rsidP="00436CDD">
            <w:pPr>
              <w:cnfStyle w:val="000000010000" w:firstRow="0" w:lastRow="0" w:firstColumn="0" w:lastColumn="0" w:oddVBand="0" w:evenVBand="0" w:oddHBand="0" w:evenHBand="1" w:firstRowFirstColumn="0" w:firstRowLastColumn="0" w:lastRowFirstColumn="0" w:lastRowLastColumn="0"/>
            </w:pPr>
            <w:r w:rsidRPr="00046F53">
              <w:t>n/a</w:t>
            </w:r>
          </w:p>
        </w:tc>
        <w:tc>
          <w:tcPr>
            <w:tcW w:w="2203" w:type="dxa"/>
            <w:vMerge w:val="restart"/>
            <w:vAlign w:val="center"/>
          </w:tcPr>
          <w:p w:rsidR="00046F53" w:rsidRPr="00046F53" w:rsidRDefault="00046F53" w:rsidP="00436CDD">
            <w:pPr>
              <w:cnfStyle w:val="000000010000" w:firstRow="0" w:lastRow="0" w:firstColumn="0" w:lastColumn="0" w:oddVBand="0" w:evenVBand="0" w:oddHBand="0" w:evenHBand="1" w:firstRowFirstColumn="0" w:firstRowLastColumn="0" w:lastRowFirstColumn="0" w:lastRowLastColumn="0"/>
            </w:pPr>
            <w:r w:rsidRPr="00046F53">
              <w:t>&gt;= 8.0</w:t>
            </w:r>
          </w:p>
        </w:tc>
      </w:tr>
      <w:tr w:rsidR="00046F53" w:rsidRPr="00046F53" w:rsidTr="00436CDD">
        <w:tc>
          <w:tcPr>
            <w:cnfStyle w:val="001000000000" w:firstRow="0" w:lastRow="0" w:firstColumn="1" w:lastColumn="0" w:oddVBand="0" w:evenVBand="0" w:oddHBand="0" w:evenHBand="0" w:firstRowFirstColumn="0" w:firstRowLastColumn="0" w:lastRowFirstColumn="0" w:lastRowLastColumn="0"/>
            <w:tcW w:w="2203" w:type="dxa"/>
          </w:tcPr>
          <w:p w:rsidR="00046F53" w:rsidRPr="00436CDD" w:rsidRDefault="00046F53" w:rsidP="00436CDD">
            <w:r w:rsidRPr="00436CDD">
              <w:t>&gt;= 14,000</w:t>
            </w:r>
          </w:p>
        </w:tc>
        <w:tc>
          <w:tcPr>
            <w:tcW w:w="2203" w:type="dxa"/>
            <w:vMerge/>
            <w:vAlign w:val="center"/>
          </w:tcPr>
          <w:p w:rsidR="00046F53" w:rsidRPr="00046F53" w:rsidRDefault="00046F53" w:rsidP="00436CDD">
            <w:pPr>
              <w:cnfStyle w:val="000000000000" w:firstRow="0" w:lastRow="0" w:firstColumn="0" w:lastColumn="0" w:oddVBand="0" w:evenVBand="0" w:oddHBand="0" w:evenHBand="0" w:firstRowFirstColumn="0" w:firstRowLastColumn="0" w:lastRowFirstColumn="0" w:lastRowLastColumn="0"/>
            </w:pPr>
          </w:p>
        </w:tc>
        <w:tc>
          <w:tcPr>
            <w:tcW w:w="2203" w:type="dxa"/>
            <w:vMerge/>
            <w:vAlign w:val="center"/>
          </w:tcPr>
          <w:p w:rsidR="00046F53" w:rsidRPr="00046F53" w:rsidRDefault="00046F53" w:rsidP="00436CDD">
            <w:pPr>
              <w:cnfStyle w:val="000000000000" w:firstRow="0" w:lastRow="0" w:firstColumn="0" w:lastColumn="0" w:oddVBand="0" w:evenVBand="0" w:oddHBand="0" w:evenHBand="0" w:firstRowFirstColumn="0" w:firstRowLastColumn="0" w:lastRowFirstColumn="0" w:lastRowLastColumn="0"/>
            </w:pPr>
          </w:p>
        </w:tc>
      </w:tr>
      <w:tr w:rsidR="00046F53" w:rsidRPr="00046F53" w:rsidTr="00436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046F53" w:rsidRPr="00436CDD" w:rsidRDefault="00046F53" w:rsidP="00436CDD">
            <w:r w:rsidRPr="00436CDD">
              <w:t>&lt; 20,000</w:t>
            </w:r>
          </w:p>
        </w:tc>
        <w:tc>
          <w:tcPr>
            <w:tcW w:w="2203" w:type="dxa"/>
            <w:vMerge w:val="restart"/>
            <w:shd w:val="clear" w:color="auto" w:fill="auto"/>
            <w:vAlign w:val="center"/>
          </w:tcPr>
          <w:p w:rsidR="00046F53" w:rsidRPr="00046F53" w:rsidRDefault="00046F53" w:rsidP="00436CDD">
            <w:pPr>
              <w:cnfStyle w:val="000000010000" w:firstRow="0" w:lastRow="0" w:firstColumn="0" w:lastColumn="0" w:oddVBand="0" w:evenVBand="0" w:oddHBand="0" w:evenHBand="1" w:firstRowFirstColumn="0" w:firstRowLastColumn="0" w:lastRowFirstColumn="0" w:lastRowLastColumn="0"/>
            </w:pPr>
            <w:r w:rsidRPr="00046F53">
              <w:t>&gt;= 8.5</w:t>
            </w:r>
          </w:p>
        </w:tc>
        <w:tc>
          <w:tcPr>
            <w:tcW w:w="2203" w:type="dxa"/>
            <w:vMerge w:val="restart"/>
            <w:shd w:val="clear" w:color="auto" w:fill="auto"/>
            <w:vAlign w:val="center"/>
          </w:tcPr>
          <w:p w:rsidR="00046F53" w:rsidRPr="00046F53" w:rsidRDefault="00046F53" w:rsidP="00436CDD">
            <w:pPr>
              <w:cnfStyle w:val="000000010000" w:firstRow="0" w:lastRow="0" w:firstColumn="0" w:lastColumn="0" w:oddVBand="0" w:evenVBand="0" w:oddHBand="0" w:evenHBand="1" w:firstRowFirstColumn="0" w:firstRowLastColumn="0" w:lastRowFirstColumn="0" w:lastRowLastColumn="0"/>
            </w:pPr>
            <w:r w:rsidRPr="00046F53">
              <w:t>n/a</w:t>
            </w:r>
          </w:p>
        </w:tc>
      </w:tr>
      <w:tr w:rsidR="00046F53" w:rsidRPr="00046F53" w:rsidTr="00046F53">
        <w:tc>
          <w:tcPr>
            <w:cnfStyle w:val="001000000000" w:firstRow="0" w:lastRow="0" w:firstColumn="1" w:lastColumn="0" w:oddVBand="0" w:evenVBand="0" w:oddHBand="0" w:evenHBand="0" w:firstRowFirstColumn="0" w:firstRowLastColumn="0" w:lastRowFirstColumn="0" w:lastRowLastColumn="0"/>
            <w:tcW w:w="2203" w:type="dxa"/>
          </w:tcPr>
          <w:p w:rsidR="00046F53" w:rsidRPr="00436CDD" w:rsidRDefault="00046F53" w:rsidP="00436CDD">
            <w:r w:rsidRPr="00436CDD">
              <w:t>&gt;=20,000</w:t>
            </w:r>
          </w:p>
        </w:tc>
        <w:tc>
          <w:tcPr>
            <w:tcW w:w="2203" w:type="dxa"/>
            <w:vMerge/>
            <w:shd w:val="clear" w:color="auto" w:fill="auto"/>
          </w:tcPr>
          <w:p w:rsidR="00046F53" w:rsidRPr="00046F53" w:rsidRDefault="00046F53" w:rsidP="00B340B0">
            <w:pPr>
              <w:jc w:val="center"/>
              <w:cnfStyle w:val="000000000000" w:firstRow="0" w:lastRow="0" w:firstColumn="0" w:lastColumn="0" w:oddVBand="0" w:evenVBand="0" w:oddHBand="0" w:evenHBand="0" w:firstRowFirstColumn="0" w:firstRowLastColumn="0" w:lastRowFirstColumn="0" w:lastRowLastColumn="0"/>
            </w:pPr>
          </w:p>
        </w:tc>
        <w:tc>
          <w:tcPr>
            <w:tcW w:w="2203" w:type="dxa"/>
            <w:vMerge/>
            <w:shd w:val="clear" w:color="auto" w:fill="auto"/>
          </w:tcPr>
          <w:p w:rsidR="00046F53" w:rsidRPr="00046F53" w:rsidRDefault="00046F53" w:rsidP="00B340B0">
            <w:pPr>
              <w:jc w:val="center"/>
              <w:cnfStyle w:val="000000000000" w:firstRow="0" w:lastRow="0" w:firstColumn="0" w:lastColumn="0" w:oddVBand="0" w:evenVBand="0" w:oddHBand="0" w:evenHBand="0" w:firstRowFirstColumn="0" w:firstRowLastColumn="0" w:lastRowFirstColumn="0" w:lastRowLastColumn="0"/>
            </w:pPr>
          </w:p>
        </w:tc>
      </w:tr>
    </w:tbl>
    <w:p w:rsidR="00046F53" w:rsidRPr="00A13500" w:rsidRDefault="00046F53" w:rsidP="00046F53">
      <w:pPr>
        <w:pStyle w:val="Caption"/>
      </w:pPr>
      <w:r w:rsidRPr="00A13500">
        <w:t xml:space="preserve">Table </w:t>
      </w:r>
      <w:r w:rsidR="00C7483E">
        <w:fldChar w:fldCharType="begin"/>
      </w:r>
      <w:r w:rsidR="000E5101">
        <w:instrText xml:space="preserve"> SEQ Table \* ARABIC </w:instrText>
      </w:r>
      <w:r w:rsidR="00C7483E">
        <w:fldChar w:fldCharType="separate"/>
      </w:r>
      <w:r w:rsidR="007B567B">
        <w:rPr>
          <w:noProof/>
        </w:rPr>
        <w:t>4</w:t>
      </w:r>
      <w:r w:rsidR="00C7483E">
        <w:rPr>
          <w:noProof/>
        </w:rPr>
        <w:fldChar w:fldCharType="end"/>
      </w:r>
      <w:r w:rsidRPr="00A13500">
        <w:t>: Room (Window) Air Conditioners 1990 Manufacturer Standards</w:t>
      </w:r>
      <w:r w:rsidRPr="00A13500">
        <w:rPr>
          <w:rStyle w:val="FootnoteReference"/>
        </w:rPr>
        <w:footnoteReference w:id="4"/>
      </w:r>
    </w:p>
    <w:p w:rsidR="00046F53" w:rsidRPr="000A13FF" w:rsidRDefault="00046F53" w:rsidP="00046F53">
      <w:pPr>
        <w:keepNext/>
        <w:keepLines/>
      </w:pPr>
      <w:r w:rsidRPr="000A13FF">
        <w:lastRenderedPageBreak/>
        <w:t>The current manufacturing standards were begun in 2000.</w:t>
      </w:r>
    </w:p>
    <w:p w:rsidR="00046F53" w:rsidRPr="000A13FF" w:rsidRDefault="00046F53" w:rsidP="00046F53">
      <w:pPr>
        <w:keepNext/>
        <w:keepLines/>
      </w:pPr>
    </w:p>
    <w:tbl>
      <w:tblPr>
        <w:tblStyle w:val="DOResearch"/>
        <w:tblW w:w="0" w:type="auto"/>
        <w:tblLook w:val="04A0" w:firstRow="1" w:lastRow="0" w:firstColumn="1" w:lastColumn="0" w:noHBand="0" w:noVBand="1"/>
      </w:tblPr>
      <w:tblGrid>
        <w:gridCol w:w="2203"/>
        <w:gridCol w:w="2203"/>
        <w:gridCol w:w="2203"/>
        <w:gridCol w:w="2203"/>
        <w:gridCol w:w="2204"/>
      </w:tblGrid>
      <w:tr w:rsidR="00046F53" w:rsidRPr="00436CDD" w:rsidTr="00436C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3" w:type="dxa"/>
            <w:vAlign w:val="center"/>
          </w:tcPr>
          <w:p w:rsidR="00046F53" w:rsidRPr="00436CDD" w:rsidRDefault="00046F53" w:rsidP="00436CDD">
            <w:pPr>
              <w:keepNext/>
              <w:keepLines/>
              <w:autoSpaceDE w:val="0"/>
              <w:autoSpaceDN w:val="0"/>
              <w:adjustRightInd w:val="0"/>
              <w:rPr>
                <w:rFonts w:cs="Arial-BoldMT-Identity-H"/>
                <w:bCs/>
                <w:color w:val="auto"/>
              </w:rPr>
            </w:pPr>
            <w:r w:rsidRPr="00436CDD">
              <w:rPr>
                <w:rFonts w:cs="Arial-BoldMT-Identity-H"/>
                <w:bCs/>
                <w:color w:val="auto"/>
              </w:rPr>
              <w:t>Capacity</w:t>
            </w:r>
          </w:p>
          <w:p w:rsidR="00046F53" w:rsidRPr="00436CDD" w:rsidRDefault="00046F53" w:rsidP="00436CDD">
            <w:pPr>
              <w:keepNext/>
              <w:keepLines/>
              <w:rPr>
                <w:color w:val="auto"/>
              </w:rPr>
            </w:pPr>
            <w:r w:rsidRPr="00436CDD">
              <w:rPr>
                <w:rFonts w:cs="Arial-BoldMT-Identity-H"/>
                <w:bCs/>
                <w:color w:val="auto"/>
              </w:rPr>
              <w:t>(Btu/Hr)</w:t>
            </w:r>
          </w:p>
        </w:tc>
        <w:tc>
          <w:tcPr>
            <w:tcW w:w="2203" w:type="dxa"/>
            <w:vAlign w:val="center"/>
          </w:tcPr>
          <w:p w:rsidR="00046F53" w:rsidRPr="00436CDD" w:rsidRDefault="00046F53" w:rsidP="00436CDD">
            <w:pPr>
              <w:keepNext/>
              <w:keepLine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BoldMT-Identity-H"/>
                <w:bCs/>
                <w:color w:val="auto"/>
              </w:rPr>
            </w:pPr>
            <w:r w:rsidRPr="00436CDD">
              <w:rPr>
                <w:rFonts w:cs="Arial-BoldMT-Identity-H"/>
                <w:bCs/>
                <w:color w:val="auto"/>
              </w:rPr>
              <w:t>Federal Standard EER,</w:t>
            </w:r>
          </w:p>
          <w:p w:rsidR="00046F53" w:rsidRPr="00436CDD" w:rsidRDefault="00046F53" w:rsidP="00436CDD">
            <w:pPr>
              <w:keepNext/>
              <w:keepLine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BoldMT-Identity-H"/>
                <w:bCs/>
                <w:color w:val="auto"/>
              </w:rPr>
            </w:pPr>
            <w:r w:rsidRPr="00436CDD">
              <w:rPr>
                <w:rFonts w:cs="Arial-BoldMT-Identity-H"/>
                <w:bCs/>
                <w:color w:val="auto"/>
              </w:rPr>
              <w:t>with louvered sides</w:t>
            </w:r>
          </w:p>
          <w:p w:rsidR="00046F53" w:rsidRPr="00436CDD" w:rsidRDefault="00046F53" w:rsidP="00436CDD">
            <w:pPr>
              <w:keepNext/>
              <w:keepLines/>
              <w:cnfStyle w:val="100000000000" w:firstRow="1" w:lastRow="0" w:firstColumn="0" w:lastColumn="0" w:oddVBand="0" w:evenVBand="0" w:oddHBand="0" w:evenHBand="0" w:firstRowFirstColumn="0" w:firstRowLastColumn="0" w:lastRowFirstColumn="0" w:lastRowLastColumn="0"/>
              <w:rPr>
                <w:color w:val="auto"/>
              </w:rPr>
            </w:pPr>
          </w:p>
        </w:tc>
        <w:tc>
          <w:tcPr>
            <w:tcW w:w="2203" w:type="dxa"/>
            <w:vAlign w:val="center"/>
          </w:tcPr>
          <w:p w:rsidR="00046F53" w:rsidRPr="00436CDD" w:rsidRDefault="00046F53" w:rsidP="00436CDD">
            <w:pPr>
              <w:keepNext/>
              <w:keepLine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BoldMT-Identity-H"/>
                <w:bCs/>
                <w:color w:val="auto"/>
              </w:rPr>
            </w:pPr>
            <w:r w:rsidRPr="00436CDD">
              <w:rPr>
                <w:rFonts w:cs="Arial-BoldMT-Identity-H"/>
                <w:bCs/>
                <w:color w:val="auto"/>
              </w:rPr>
              <w:t>ENERGY STAR EER,</w:t>
            </w:r>
          </w:p>
          <w:p w:rsidR="00046F53" w:rsidRPr="00436CDD" w:rsidRDefault="00046F53" w:rsidP="00436CDD">
            <w:pPr>
              <w:keepNext/>
              <w:keepLine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BoldMT-Identity-H"/>
                <w:bCs/>
                <w:color w:val="auto"/>
              </w:rPr>
            </w:pPr>
            <w:r w:rsidRPr="00436CDD">
              <w:rPr>
                <w:rFonts w:cs="Arial-BoldMT-Identity-H"/>
                <w:bCs/>
                <w:color w:val="auto"/>
              </w:rPr>
              <w:t>with louvered sides</w:t>
            </w:r>
          </w:p>
          <w:p w:rsidR="00046F53" w:rsidRPr="00436CDD" w:rsidRDefault="00046F53" w:rsidP="00436CDD">
            <w:pPr>
              <w:keepNext/>
              <w:keepLines/>
              <w:cnfStyle w:val="100000000000" w:firstRow="1" w:lastRow="0" w:firstColumn="0" w:lastColumn="0" w:oddVBand="0" w:evenVBand="0" w:oddHBand="0" w:evenHBand="0" w:firstRowFirstColumn="0" w:firstRowLastColumn="0" w:lastRowFirstColumn="0" w:lastRowLastColumn="0"/>
              <w:rPr>
                <w:color w:val="auto"/>
              </w:rPr>
            </w:pPr>
          </w:p>
        </w:tc>
        <w:tc>
          <w:tcPr>
            <w:tcW w:w="2203" w:type="dxa"/>
            <w:vAlign w:val="center"/>
          </w:tcPr>
          <w:p w:rsidR="00046F53" w:rsidRPr="00436CDD" w:rsidRDefault="00046F53" w:rsidP="00436CDD">
            <w:pPr>
              <w:keepNext/>
              <w:keepLine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BoldMT-Identity-H"/>
                <w:bCs/>
                <w:color w:val="auto"/>
              </w:rPr>
            </w:pPr>
            <w:r w:rsidRPr="00436CDD">
              <w:rPr>
                <w:rFonts w:cs="Arial-BoldMT-Identity-H"/>
                <w:bCs/>
                <w:color w:val="auto"/>
              </w:rPr>
              <w:t>Federal Standard EER,</w:t>
            </w:r>
          </w:p>
          <w:p w:rsidR="00046F53" w:rsidRPr="00436CDD" w:rsidRDefault="00046F53" w:rsidP="00436CDD">
            <w:pPr>
              <w:keepNext/>
              <w:keepLine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BoldMT-Identity-H"/>
                <w:bCs/>
                <w:color w:val="auto"/>
              </w:rPr>
            </w:pPr>
            <w:r w:rsidRPr="00436CDD">
              <w:rPr>
                <w:rFonts w:cs="Arial-BoldMT-Identity-H"/>
                <w:bCs/>
                <w:color w:val="auto"/>
              </w:rPr>
              <w:t>without louvered sides</w:t>
            </w:r>
          </w:p>
          <w:p w:rsidR="00046F53" w:rsidRPr="00436CDD" w:rsidRDefault="00046F53" w:rsidP="00436CDD">
            <w:pPr>
              <w:keepNext/>
              <w:keepLines/>
              <w:cnfStyle w:val="100000000000" w:firstRow="1" w:lastRow="0" w:firstColumn="0" w:lastColumn="0" w:oddVBand="0" w:evenVBand="0" w:oddHBand="0" w:evenHBand="0" w:firstRowFirstColumn="0" w:firstRowLastColumn="0" w:lastRowFirstColumn="0" w:lastRowLastColumn="0"/>
              <w:rPr>
                <w:color w:val="auto"/>
              </w:rPr>
            </w:pPr>
          </w:p>
        </w:tc>
        <w:tc>
          <w:tcPr>
            <w:tcW w:w="2204" w:type="dxa"/>
            <w:vAlign w:val="center"/>
          </w:tcPr>
          <w:p w:rsidR="00046F53" w:rsidRPr="00436CDD" w:rsidRDefault="00046F53" w:rsidP="00436CDD">
            <w:pPr>
              <w:keepNext/>
              <w:keepLine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BoldMT-Identity-H"/>
                <w:bCs/>
                <w:color w:val="auto"/>
              </w:rPr>
            </w:pPr>
            <w:r w:rsidRPr="00436CDD">
              <w:rPr>
                <w:rFonts w:cs="Arial-BoldMT-Identity-H"/>
                <w:bCs/>
                <w:color w:val="auto"/>
              </w:rPr>
              <w:t>ENERGY STAR EER, without louvered</w:t>
            </w:r>
          </w:p>
          <w:p w:rsidR="00046F53" w:rsidRPr="00436CDD" w:rsidRDefault="00046F53" w:rsidP="00436CDD">
            <w:pPr>
              <w:keepNext/>
              <w:keepLines/>
              <w:cnfStyle w:val="100000000000" w:firstRow="1" w:lastRow="0" w:firstColumn="0" w:lastColumn="0" w:oddVBand="0" w:evenVBand="0" w:oddHBand="0" w:evenHBand="0" w:firstRowFirstColumn="0" w:firstRowLastColumn="0" w:lastRowFirstColumn="0" w:lastRowLastColumn="0"/>
              <w:rPr>
                <w:color w:val="auto"/>
              </w:rPr>
            </w:pPr>
            <w:r w:rsidRPr="00436CDD">
              <w:rPr>
                <w:rFonts w:cs="Arial-BoldMT-Identity-H"/>
                <w:bCs/>
                <w:color w:val="auto"/>
              </w:rPr>
              <w:t>sides</w:t>
            </w:r>
          </w:p>
        </w:tc>
      </w:tr>
      <w:tr w:rsidR="00046F53" w:rsidRPr="00436CDD" w:rsidTr="00436CDD">
        <w:tc>
          <w:tcPr>
            <w:cnfStyle w:val="001000000000" w:firstRow="0" w:lastRow="0" w:firstColumn="1" w:lastColumn="0" w:oddVBand="0" w:evenVBand="0" w:oddHBand="0" w:evenHBand="0" w:firstRowFirstColumn="0" w:firstRowLastColumn="0" w:lastRowFirstColumn="0" w:lastRowLastColumn="0"/>
            <w:tcW w:w="2203" w:type="dxa"/>
            <w:vAlign w:val="center"/>
          </w:tcPr>
          <w:p w:rsidR="00046F53" w:rsidRPr="00436CDD" w:rsidRDefault="00046F53" w:rsidP="00436CDD">
            <w:pPr>
              <w:keepNext/>
              <w:keepLines/>
            </w:pPr>
            <w:r w:rsidRPr="00436CDD">
              <w:rPr>
                <w:rFonts w:cs="ArialMT-Identity-H"/>
              </w:rPr>
              <w:t>&lt; 6,000</w:t>
            </w:r>
          </w:p>
        </w:tc>
        <w:tc>
          <w:tcPr>
            <w:tcW w:w="2203" w:type="dxa"/>
            <w:vMerge w:val="restart"/>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rPr>
                <w:rFonts w:cs="ArialMT-Identity-H"/>
              </w:rPr>
              <w:t>&gt;= 9.7</w:t>
            </w:r>
          </w:p>
        </w:tc>
        <w:tc>
          <w:tcPr>
            <w:tcW w:w="2203" w:type="dxa"/>
            <w:vMerge w:val="restart"/>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rPr>
                <w:rFonts w:cs="ArialMT-Identity-H"/>
              </w:rPr>
              <w:t>&gt;= 10.7</w:t>
            </w:r>
          </w:p>
        </w:tc>
        <w:tc>
          <w:tcPr>
            <w:tcW w:w="2203" w:type="dxa"/>
            <w:vMerge w:val="restart"/>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rPr>
                <w:rFonts w:cs="ArialMT-Identity-H"/>
              </w:rPr>
              <w:t>&gt;= 9.0</w:t>
            </w:r>
          </w:p>
        </w:tc>
        <w:tc>
          <w:tcPr>
            <w:tcW w:w="2204" w:type="dxa"/>
            <w:vMerge w:val="restart"/>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rPr>
                <w:rFonts w:cs="ArialMT-Identity-H"/>
              </w:rPr>
              <w:t>&gt;= 9.9</w:t>
            </w:r>
          </w:p>
        </w:tc>
      </w:tr>
      <w:tr w:rsidR="00046F53" w:rsidRPr="00436CDD" w:rsidTr="00436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046F53" w:rsidRPr="00436CDD" w:rsidRDefault="00046F53" w:rsidP="00436CDD">
            <w:pPr>
              <w:keepNext/>
              <w:keepLines/>
            </w:pPr>
            <w:r w:rsidRPr="00436CDD">
              <w:rPr>
                <w:rFonts w:cs="ArialMT-Identity-H"/>
              </w:rPr>
              <w:t>6,000 to 7,999</w:t>
            </w:r>
          </w:p>
        </w:tc>
        <w:tc>
          <w:tcPr>
            <w:tcW w:w="2203" w:type="dxa"/>
            <w:vMerge/>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p>
        </w:tc>
        <w:tc>
          <w:tcPr>
            <w:tcW w:w="2203" w:type="dxa"/>
            <w:vMerge/>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p>
        </w:tc>
        <w:tc>
          <w:tcPr>
            <w:tcW w:w="2203" w:type="dxa"/>
            <w:vMerge/>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p>
        </w:tc>
        <w:tc>
          <w:tcPr>
            <w:tcW w:w="2204" w:type="dxa"/>
            <w:vMerge/>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p>
        </w:tc>
      </w:tr>
      <w:tr w:rsidR="00046F53" w:rsidRPr="00436CDD" w:rsidTr="00436CDD">
        <w:tc>
          <w:tcPr>
            <w:cnfStyle w:val="001000000000" w:firstRow="0" w:lastRow="0" w:firstColumn="1" w:lastColumn="0" w:oddVBand="0" w:evenVBand="0" w:oddHBand="0" w:evenHBand="0" w:firstRowFirstColumn="0" w:firstRowLastColumn="0" w:lastRowFirstColumn="0" w:lastRowLastColumn="0"/>
            <w:tcW w:w="2203" w:type="dxa"/>
            <w:vAlign w:val="center"/>
          </w:tcPr>
          <w:p w:rsidR="00046F53" w:rsidRPr="00436CDD" w:rsidRDefault="00046F53" w:rsidP="00436CDD">
            <w:pPr>
              <w:keepNext/>
              <w:keepLines/>
            </w:pPr>
            <w:r w:rsidRPr="00436CDD">
              <w:rPr>
                <w:rFonts w:cs="ArialMT-Identity-H"/>
              </w:rPr>
              <w:t>8,000 to 13,999</w:t>
            </w:r>
          </w:p>
        </w:tc>
        <w:tc>
          <w:tcPr>
            <w:tcW w:w="2203" w:type="dxa"/>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 9.8</w:t>
            </w:r>
          </w:p>
        </w:tc>
        <w:tc>
          <w:tcPr>
            <w:tcW w:w="2203" w:type="dxa"/>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&gt;=10.8</w:t>
            </w:r>
          </w:p>
        </w:tc>
        <w:tc>
          <w:tcPr>
            <w:tcW w:w="2203" w:type="dxa"/>
            <w:vMerge w:val="restart"/>
            <w:shd w:val="clear" w:color="auto" w:fill="CCC7C0" w:themeFill="accent5"/>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&gt;=8.5</w:t>
            </w:r>
          </w:p>
        </w:tc>
        <w:tc>
          <w:tcPr>
            <w:tcW w:w="2204" w:type="dxa"/>
            <w:vMerge w:val="restart"/>
            <w:shd w:val="clear" w:color="auto" w:fill="CCC7C0" w:themeFill="accent5"/>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&gt;9.4</w:t>
            </w:r>
          </w:p>
        </w:tc>
      </w:tr>
      <w:tr w:rsidR="00046F53" w:rsidRPr="00436CDD" w:rsidTr="00436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046F53" w:rsidRPr="00436CDD" w:rsidRDefault="00046F53" w:rsidP="00436CDD">
            <w:pPr>
              <w:keepNext/>
              <w:keepLines/>
            </w:pPr>
            <w:r w:rsidRPr="00436CDD">
              <w:rPr>
                <w:rFonts w:cs="ArialMT-Identity-H"/>
              </w:rPr>
              <w:t>14,000 to 19,999</w:t>
            </w:r>
          </w:p>
        </w:tc>
        <w:tc>
          <w:tcPr>
            <w:tcW w:w="2203" w:type="dxa"/>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r w:rsidRPr="00436CDD">
              <w:t>&gt;= 9.7</w:t>
            </w:r>
          </w:p>
        </w:tc>
        <w:tc>
          <w:tcPr>
            <w:tcW w:w="2203" w:type="dxa"/>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r w:rsidRPr="00436CDD">
              <w:t>&gt;= 10.7</w:t>
            </w:r>
          </w:p>
        </w:tc>
        <w:tc>
          <w:tcPr>
            <w:tcW w:w="2203" w:type="dxa"/>
            <w:vMerge/>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p>
        </w:tc>
        <w:tc>
          <w:tcPr>
            <w:tcW w:w="2204" w:type="dxa"/>
            <w:vMerge/>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p>
        </w:tc>
      </w:tr>
      <w:tr w:rsidR="00046F53" w:rsidRPr="00436CDD" w:rsidTr="00436CDD">
        <w:tc>
          <w:tcPr>
            <w:cnfStyle w:val="001000000000" w:firstRow="0" w:lastRow="0" w:firstColumn="1" w:lastColumn="0" w:oddVBand="0" w:evenVBand="0" w:oddHBand="0" w:evenHBand="0" w:firstRowFirstColumn="0" w:firstRowLastColumn="0" w:lastRowFirstColumn="0" w:lastRowLastColumn="0"/>
            <w:tcW w:w="2203" w:type="dxa"/>
            <w:vAlign w:val="center"/>
          </w:tcPr>
          <w:p w:rsidR="00046F53" w:rsidRPr="00436CDD" w:rsidRDefault="00046F53" w:rsidP="00436CDD">
            <w:pPr>
              <w:keepNext/>
              <w:keepLines/>
            </w:pPr>
            <w:r w:rsidRPr="00436CDD">
              <w:rPr>
                <w:rFonts w:cs="ArialMT-Identity-H"/>
              </w:rPr>
              <w:t>&gt;= 20,000</w:t>
            </w:r>
          </w:p>
        </w:tc>
        <w:tc>
          <w:tcPr>
            <w:tcW w:w="2203" w:type="dxa"/>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 8.5</w:t>
            </w:r>
          </w:p>
        </w:tc>
        <w:tc>
          <w:tcPr>
            <w:tcW w:w="2203" w:type="dxa"/>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 9.4</w:t>
            </w:r>
          </w:p>
        </w:tc>
        <w:tc>
          <w:tcPr>
            <w:tcW w:w="2203" w:type="dxa"/>
            <w:vMerge/>
            <w:shd w:val="clear" w:color="auto" w:fill="CCC7C0" w:themeFill="accent5"/>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p>
        </w:tc>
        <w:tc>
          <w:tcPr>
            <w:tcW w:w="2204" w:type="dxa"/>
            <w:vMerge/>
            <w:shd w:val="clear" w:color="auto" w:fill="CCC7C0" w:themeFill="accent5"/>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p>
        </w:tc>
      </w:tr>
      <w:tr w:rsidR="00046F53" w:rsidRPr="00436CDD" w:rsidTr="00436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shd w:val="clear" w:color="auto" w:fill="663300" w:themeFill="accent6"/>
            <w:vAlign w:val="center"/>
          </w:tcPr>
          <w:p w:rsidR="00046F53" w:rsidRPr="00436CDD" w:rsidRDefault="00046F53" w:rsidP="00436CDD">
            <w:pPr>
              <w:keepNext/>
              <w:keepLines/>
              <w:rPr>
                <w:b w:val="0"/>
              </w:rPr>
            </w:pPr>
            <w:r w:rsidRPr="00436CDD">
              <w:rPr>
                <w:b w:val="0"/>
              </w:rPr>
              <w:t>Casement</w:t>
            </w:r>
          </w:p>
        </w:tc>
        <w:tc>
          <w:tcPr>
            <w:tcW w:w="4406" w:type="dxa"/>
            <w:gridSpan w:val="2"/>
            <w:shd w:val="clear" w:color="auto" w:fill="663300" w:themeFill="accent6"/>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r w:rsidRPr="00436CDD">
              <w:t>Federal EER</w:t>
            </w:r>
          </w:p>
        </w:tc>
        <w:tc>
          <w:tcPr>
            <w:tcW w:w="4407" w:type="dxa"/>
            <w:gridSpan w:val="2"/>
            <w:shd w:val="clear" w:color="auto" w:fill="663300" w:themeFill="accent6"/>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r w:rsidRPr="00436CDD">
              <w:t>ENERGY STAR EER</w:t>
            </w:r>
          </w:p>
        </w:tc>
      </w:tr>
      <w:tr w:rsidR="00046F53" w:rsidRPr="00436CDD" w:rsidTr="00436CDD">
        <w:tc>
          <w:tcPr>
            <w:cnfStyle w:val="001000000000" w:firstRow="0" w:lastRow="0" w:firstColumn="1" w:lastColumn="0" w:oddVBand="0" w:evenVBand="0" w:oddHBand="0" w:evenHBand="0" w:firstRowFirstColumn="0" w:firstRowLastColumn="0" w:lastRowFirstColumn="0" w:lastRowLastColumn="0"/>
            <w:tcW w:w="2203" w:type="dxa"/>
            <w:vAlign w:val="center"/>
          </w:tcPr>
          <w:p w:rsidR="00046F53" w:rsidRPr="00436CDD" w:rsidRDefault="00046F53" w:rsidP="00436CDD">
            <w:pPr>
              <w:keepNext/>
              <w:keepLines/>
            </w:pPr>
            <w:r w:rsidRPr="00436CDD">
              <w:t>Casement-only</w:t>
            </w:r>
          </w:p>
        </w:tc>
        <w:tc>
          <w:tcPr>
            <w:tcW w:w="4406" w:type="dxa"/>
            <w:gridSpan w:val="2"/>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 8.7</w:t>
            </w:r>
          </w:p>
        </w:tc>
        <w:tc>
          <w:tcPr>
            <w:tcW w:w="4407" w:type="dxa"/>
            <w:gridSpan w:val="2"/>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 9.6</w:t>
            </w:r>
          </w:p>
        </w:tc>
      </w:tr>
      <w:tr w:rsidR="00046F53" w:rsidRPr="00436CDD" w:rsidTr="00436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046F53" w:rsidRPr="00436CDD" w:rsidRDefault="00046F53" w:rsidP="00436CDD">
            <w:pPr>
              <w:keepNext/>
              <w:keepLines/>
            </w:pPr>
            <w:r w:rsidRPr="00436CDD">
              <w:t>Casement-slider</w:t>
            </w:r>
          </w:p>
        </w:tc>
        <w:tc>
          <w:tcPr>
            <w:tcW w:w="4406" w:type="dxa"/>
            <w:gridSpan w:val="2"/>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r w:rsidRPr="00436CDD">
              <w:t>&gt;= 9.5</w:t>
            </w:r>
          </w:p>
        </w:tc>
        <w:tc>
          <w:tcPr>
            <w:tcW w:w="4407" w:type="dxa"/>
            <w:gridSpan w:val="2"/>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r w:rsidRPr="00436CDD">
              <w:t>&gt;= 10.5</w:t>
            </w:r>
          </w:p>
        </w:tc>
      </w:tr>
      <w:tr w:rsidR="00046F53" w:rsidRPr="00436CDD" w:rsidTr="00436CDD">
        <w:tc>
          <w:tcPr>
            <w:cnfStyle w:val="001000000000" w:firstRow="0" w:lastRow="0" w:firstColumn="1" w:lastColumn="0" w:oddVBand="0" w:evenVBand="0" w:oddHBand="0" w:evenHBand="0" w:firstRowFirstColumn="0" w:firstRowLastColumn="0" w:lastRowFirstColumn="0" w:lastRowLastColumn="0"/>
            <w:tcW w:w="11016" w:type="dxa"/>
            <w:gridSpan w:val="5"/>
            <w:shd w:val="clear" w:color="auto" w:fill="663300" w:themeFill="accent6"/>
            <w:vAlign w:val="center"/>
          </w:tcPr>
          <w:p w:rsidR="00046F53" w:rsidRPr="00436CDD" w:rsidRDefault="00046F53" w:rsidP="00436CDD">
            <w:pPr>
              <w:keepNext/>
              <w:keepLines/>
              <w:rPr>
                <w:b w:val="0"/>
              </w:rPr>
            </w:pPr>
            <w:r w:rsidRPr="00436CDD">
              <w:rPr>
                <w:b w:val="0"/>
              </w:rPr>
              <w:t>REVERSE CYCLE</w:t>
            </w:r>
          </w:p>
        </w:tc>
      </w:tr>
      <w:tr w:rsidR="00046F53" w:rsidRPr="00436CDD" w:rsidTr="00436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shd w:val="clear" w:color="auto" w:fill="663300" w:themeFill="accent6"/>
            <w:vAlign w:val="center"/>
          </w:tcPr>
          <w:p w:rsidR="00046F53" w:rsidRPr="00436CDD" w:rsidRDefault="00046F53" w:rsidP="00436CDD">
            <w:pPr>
              <w:keepNext/>
              <w:keepLines/>
              <w:rPr>
                <w:b w:val="0"/>
              </w:rPr>
            </w:pPr>
            <w:r w:rsidRPr="00436CDD">
              <w:rPr>
                <w:b w:val="0"/>
              </w:rPr>
              <w:t>Capacity (Btu/Hr)</w:t>
            </w:r>
          </w:p>
        </w:tc>
        <w:tc>
          <w:tcPr>
            <w:tcW w:w="2203" w:type="dxa"/>
            <w:shd w:val="clear" w:color="auto" w:fill="663300" w:themeFill="accent6"/>
            <w:vAlign w:val="center"/>
          </w:tcPr>
          <w:p w:rsidR="00046F53" w:rsidRPr="00436CDD" w:rsidRDefault="00046F53" w:rsidP="00436CDD">
            <w:pPr>
              <w:keepNext/>
              <w:keepLine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BoldMT-Identity-H"/>
                <w:bCs/>
              </w:rPr>
            </w:pPr>
            <w:r w:rsidRPr="00436CDD">
              <w:rPr>
                <w:rFonts w:cs="Arial-BoldMT-Identity-H"/>
                <w:bCs/>
              </w:rPr>
              <w:t>Federal Standard EER,</w:t>
            </w:r>
          </w:p>
          <w:p w:rsidR="00046F53" w:rsidRPr="00436CDD" w:rsidRDefault="00046F53" w:rsidP="00436CDD">
            <w:pPr>
              <w:keepNext/>
              <w:keepLine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BoldMT-Identity-H"/>
                <w:bCs/>
              </w:rPr>
            </w:pPr>
            <w:r w:rsidRPr="00436CDD">
              <w:rPr>
                <w:rFonts w:cs="Arial-BoldMT-Identity-H"/>
                <w:bCs/>
              </w:rPr>
              <w:t>with louvered sides</w:t>
            </w:r>
          </w:p>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p>
        </w:tc>
        <w:tc>
          <w:tcPr>
            <w:tcW w:w="2203" w:type="dxa"/>
            <w:shd w:val="clear" w:color="auto" w:fill="663300" w:themeFill="accent6"/>
            <w:vAlign w:val="center"/>
          </w:tcPr>
          <w:p w:rsidR="00046F53" w:rsidRPr="00436CDD" w:rsidRDefault="00046F53" w:rsidP="00436CDD">
            <w:pPr>
              <w:keepNext/>
              <w:keepLine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BoldMT-Identity-H"/>
                <w:bCs/>
              </w:rPr>
            </w:pPr>
            <w:r w:rsidRPr="00436CDD">
              <w:rPr>
                <w:rFonts w:cs="Arial-BoldMT-Identity-H"/>
                <w:bCs/>
              </w:rPr>
              <w:t>ENERGY STAR EER,</w:t>
            </w:r>
          </w:p>
          <w:p w:rsidR="00046F53" w:rsidRPr="00436CDD" w:rsidRDefault="00046F53" w:rsidP="00436CDD">
            <w:pPr>
              <w:keepNext/>
              <w:keepLine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BoldMT-Identity-H"/>
                <w:bCs/>
              </w:rPr>
            </w:pPr>
            <w:r w:rsidRPr="00436CDD">
              <w:rPr>
                <w:rFonts w:cs="Arial-BoldMT-Identity-H"/>
                <w:bCs/>
              </w:rPr>
              <w:t>with louvered sides</w:t>
            </w:r>
          </w:p>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p>
        </w:tc>
        <w:tc>
          <w:tcPr>
            <w:tcW w:w="2203" w:type="dxa"/>
            <w:shd w:val="clear" w:color="auto" w:fill="663300" w:themeFill="accent6"/>
            <w:vAlign w:val="center"/>
          </w:tcPr>
          <w:p w:rsidR="00046F53" w:rsidRPr="00436CDD" w:rsidRDefault="00046F53" w:rsidP="00436CDD">
            <w:pPr>
              <w:keepNext/>
              <w:keepLine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BoldMT-Identity-H"/>
                <w:bCs/>
              </w:rPr>
            </w:pPr>
            <w:r w:rsidRPr="00436CDD">
              <w:rPr>
                <w:rFonts w:cs="Arial-BoldMT-Identity-H"/>
                <w:bCs/>
              </w:rPr>
              <w:t>Federal Standard EER,</w:t>
            </w:r>
          </w:p>
          <w:p w:rsidR="00046F53" w:rsidRPr="00436CDD" w:rsidRDefault="00046F53" w:rsidP="00436CDD">
            <w:pPr>
              <w:keepNext/>
              <w:keepLine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BoldMT-Identity-H"/>
                <w:bCs/>
              </w:rPr>
            </w:pPr>
            <w:r w:rsidRPr="00436CDD">
              <w:rPr>
                <w:rFonts w:cs="Arial-BoldMT-Identity-H"/>
                <w:bCs/>
              </w:rPr>
              <w:t>without louvered sides</w:t>
            </w:r>
          </w:p>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p>
        </w:tc>
        <w:tc>
          <w:tcPr>
            <w:tcW w:w="2204" w:type="dxa"/>
            <w:shd w:val="clear" w:color="auto" w:fill="663300" w:themeFill="accent6"/>
            <w:vAlign w:val="center"/>
          </w:tcPr>
          <w:p w:rsidR="00046F53" w:rsidRPr="00436CDD" w:rsidRDefault="00046F53" w:rsidP="00436CDD">
            <w:pPr>
              <w:keepNext/>
              <w:keepLine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BoldMT-Identity-H"/>
                <w:bCs/>
              </w:rPr>
            </w:pPr>
            <w:r w:rsidRPr="00436CDD">
              <w:rPr>
                <w:rFonts w:cs="Arial-BoldMT-Identity-H"/>
                <w:bCs/>
              </w:rPr>
              <w:t>ENERGY STAR EER, without louvered</w:t>
            </w:r>
          </w:p>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r w:rsidRPr="00436CDD">
              <w:rPr>
                <w:rFonts w:cs="Arial-BoldMT-Identity-H"/>
                <w:bCs/>
              </w:rPr>
              <w:t>sides</w:t>
            </w:r>
          </w:p>
        </w:tc>
      </w:tr>
      <w:tr w:rsidR="00046F53" w:rsidRPr="00436CDD" w:rsidTr="00436CDD">
        <w:tc>
          <w:tcPr>
            <w:cnfStyle w:val="001000000000" w:firstRow="0" w:lastRow="0" w:firstColumn="1" w:lastColumn="0" w:oddVBand="0" w:evenVBand="0" w:oddHBand="0" w:evenHBand="0" w:firstRowFirstColumn="0" w:firstRowLastColumn="0" w:lastRowFirstColumn="0" w:lastRowLastColumn="0"/>
            <w:tcW w:w="2203" w:type="dxa"/>
            <w:vAlign w:val="center"/>
          </w:tcPr>
          <w:p w:rsidR="00046F53" w:rsidRPr="00436CDD" w:rsidRDefault="00046F53" w:rsidP="00436CDD">
            <w:pPr>
              <w:keepNext/>
              <w:keepLines/>
            </w:pPr>
            <w:r w:rsidRPr="00436CDD">
              <w:t>&lt; 14,000</w:t>
            </w:r>
          </w:p>
        </w:tc>
        <w:tc>
          <w:tcPr>
            <w:tcW w:w="2203" w:type="dxa"/>
            <w:vMerge w:val="restart"/>
            <w:shd w:val="clear" w:color="auto" w:fill="CCC7C0" w:themeFill="accent5"/>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n/a</w:t>
            </w:r>
          </w:p>
        </w:tc>
        <w:tc>
          <w:tcPr>
            <w:tcW w:w="2203" w:type="dxa"/>
            <w:vMerge w:val="restart"/>
            <w:shd w:val="clear" w:color="auto" w:fill="CCC7C0" w:themeFill="accent5"/>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n/a</w:t>
            </w:r>
          </w:p>
        </w:tc>
        <w:tc>
          <w:tcPr>
            <w:tcW w:w="2203" w:type="dxa"/>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 8.5</w:t>
            </w:r>
          </w:p>
        </w:tc>
        <w:tc>
          <w:tcPr>
            <w:tcW w:w="2204" w:type="dxa"/>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 9.4</w:t>
            </w:r>
          </w:p>
        </w:tc>
      </w:tr>
      <w:tr w:rsidR="00046F53" w:rsidRPr="00436CDD" w:rsidTr="00436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046F53" w:rsidRPr="00436CDD" w:rsidRDefault="00046F53" w:rsidP="00436CDD">
            <w:pPr>
              <w:keepNext/>
              <w:keepLines/>
            </w:pPr>
            <w:r w:rsidRPr="00436CDD">
              <w:t>&gt;= 14,000</w:t>
            </w:r>
          </w:p>
        </w:tc>
        <w:tc>
          <w:tcPr>
            <w:tcW w:w="2203" w:type="dxa"/>
            <w:vMerge/>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p>
        </w:tc>
        <w:tc>
          <w:tcPr>
            <w:tcW w:w="2203" w:type="dxa"/>
            <w:vMerge/>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p>
        </w:tc>
        <w:tc>
          <w:tcPr>
            <w:tcW w:w="2203" w:type="dxa"/>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r w:rsidRPr="00436CDD">
              <w:t>&gt;= 8.0</w:t>
            </w:r>
          </w:p>
        </w:tc>
        <w:tc>
          <w:tcPr>
            <w:tcW w:w="2204" w:type="dxa"/>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r w:rsidRPr="00436CDD">
              <w:t>&gt; 8.8</w:t>
            </w:r>
          </w:p>
        </w:tc>
      </w:tr>
      <w:tr w:rsidR="00046F53" w:rsidRPr="00436CDD" w:rsidTr="00436CDD">
        <w:tc>
          <w:tcPr>
            <w:cnfStyle w:val="001000000000" w:firstRow="0" w:lastRow="0" w:firstColumn="1" w:lastColumn="0" w:oddVBand="0" w:evenVBand="0" w:oddHBand="0" w:evenHBand="0" w:firstRowFirstColumn="0" w:firstRowLastColumn="0" w:lastRowFirstColumn="0" w:lastRowLastColumn="0"/>
            <w:tcW w:w="2203" w:type="dxa"/>
            <w:vAlign w:val="center"/>
          </w:tcPr>
          <w:p w:rsidR="00046F53" w:rsidRPr="00436CDD" w:rsidRDefault="00046F53" w:rsidP="00436CDD">
            <w:pPr>
              <w:keepNext/>
              <w:keepLines/>
            </w:pPr>
            <w:r w:rsidRPr="00436CDD">
              <w:t>&lt; 20,000</w:t>
            </w:r>
          </w:p>
        </w:tc>
        <w:tc>
          <w:tcPr>
            <w:tcW w:w="2203" w:type="dxa"/>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 9.0</w:t>
            </w:r>
          </w:p>
        </w:tc>
        <w:tc>
          <w:tcPr>
            <w:tcW w:w="2203" w:type="dxa"/>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&gt;= 9.9</w:t>
            </w:r>
          </w:p>
        </w:tc>
        <w:tc>
          <w:tcPr>
            <w:tcW w:w="2203" w:type="dxa"/>
            <w:vMerge w:val="restart"/>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n/a</w:t>
            </w:r>
          </w:p>
        </w:tc>
        <w:tc>
          <w:tcPr>
            <w:tcW w:w="2204" w:type="dxa"/>
            <w:vMerge w:val="restart"/>
            <w:vAlign w:val="center"/>
          </w:tcPr>
          <w:p w:rsidR="00046F53" w:rsidRPr="00436CDD" w:rsidRDefault="00046F53" w:rsidP="00436CDD">
            <w:pPr>
              <w:keepNext/>
              <w:keepLines/>
              <w:cnfStyle w:val="000000000000" w:firstRow="0" w:lastRow="0" w:firstColumn="0" w:lastColumn="0" w:oddVBand="0" w:evenVBand="0" w:oddHBand="0" w:evenHBand="0" w:firstRowFirstColumn="0" w:firstRowLastColumn="0" w:lastRowFirstColumn="0" w:lastRowLastColumn="0"/>
            </w:pPr>
            <w:r w:rsidRPr="00436CDD">
              <w:t>n/a</w:t>
            </w:r>
          </w:p>
        </w:tc>
      </w:tr>
      <w:tr w:rsidR="00046F53" w:rsidRPr="00436CDD" w:rsidTr="00436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046F53" w:rsidRPr="00436CDD" w:rsidRDefault="00046F53" w:rsidP="00436CDD">
            <w:pPr>
              <w:keepNext/>
              <w:keepLines/>
            </w:pPr>
            <w:r w:rsidRPr="00436CDD">
              <w:t>&gt;=20,000</w:t>
            </w:r>
          </w:p>
        </w:tc>
        <w:tc>
          <w:tcPr>
            <w:tcW w:w="2203" w:type="dxa"/>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r w:rsidRPr="00436CDD">
              <w:t>&gt;= 8.5</w:t>
            </w:r>
          </w:p>
        </w:tc>
        <w:tc>
          <w:tcPr>
            <w:tcW w:w="2203" w:type="dxa"/>
            <w:vAlign w:val="center"/>
          </w:tcPr>
          <w:p w:rsidR="00046F53" w:rsidRPr="00436CDD" w:rsidRDefault="00046F53" w:rsidP="00436CDD">
            <w:pPr>
              <w:keepNext/>
              <w:keepLines/>
              <w:cnfStyle w:val="000000010000" w:firstRow="0" w:lastRow="0" w:firstColumn="0" w:lastColumn="0" w:oddVBand="0" w:evenVBand="0" w:oddHBand="0" w:evenHBand="1" w:firstRowFirstColumn="0" w:firstRowLastColumn="0" w:lastRowFirstColumn="0" w:lastRowLastColumn="0"/>
            </w:pPr>
            <w:r w:rsidRPr="00436CDD">
              <w:t>&gt;= 9.4</w:t>
            </w:r>
          </w:p>
        </w:tc>
        <w:tc>
          <w:tcPr>
            <w:tcW w:w="2203" w:type="dxa"/>
            <w:vMerge/>
          </w:tcPr>
          <w:p w:rsidR="00046F53" w:rsidRPr="00436CDD" w:rsidRDefault="00046F53" w:rsidP="00B340B0">
            <w:pPr>
              <w:keepNext/>
              <w:keepLines/>
              <w:jc w:val="center"/>
              <w:cnfStyle w:val="000000010000" w:firstRow="0" w:lastRow="0" w:firstColumn="0" w:lastColumn="0" w:oddVBand="0" w:evenVBand="0" w:oddHBand="0" w:evenHBand="1" w:firstRowFirstColumn="0" w:firstRowLastColumn="0" w:lastRowFirstColumn="0" w:lastRowLastColumn="0"/>
            </w:pPr>
          </w:p>
        </w:tc>
        <w:tc>
          <w:tcPr>
            <w:tcW w:w="2204" w:type="dxa"/>
            <w:vMerge/>
          </w:tcPr>
          <w:p w:rsidR="00046F53" w:rsidRPr="00436CDD" w:rsidRDefault="00046F53" w:rsidP="00B340B0">
            <w:pPr>
              <w:keepNext/>
              <w:keepLines/>
              <w:jc w:val="center"/>
              <w:cnfStyle w:val="000000010000" w:firstRow="0" w:lastRow="0" w:firstColumn="0" w:lastColumn="0" w:oddVBand="0" w:evenVBand="0" w:oddHBand="0" w:evenHBand="1" w:firstRowFirstColumn="0" w:firstRowLastColumn="0" w:lastRowFirstColumn="0" w:lastRowLastColumn="0"/>
            </w:pPr>
          </w:p>
        </w:tc>
      </w:tr>
    </w:tbl>
    <w:p w:rsidR="00046F53" w:rsidRPr="00A13500" w:rsidRDefault="00046F53" w:rsidP="00046F53">
      <w:pPr>
        <w:pStyle w:val="Caption"/>
        <w:keepNext/>
        <w:keepLines/>
      </w:pPr>
      <w:bookmarkStart w:id="2" w:name="_Ref296688507"/>
      <w:bookmarkStart w:id="3" w:name="_Ref291658325"/>
      <w:r w:rsidRPr="00A13500">
        <w:t xml:space="preserve">Table </w:t>
      </w:r>
      <w:r w:rsidR="00C7483E">
        <w:fldChar w:fldCharType="begin"/>
      </w:r>
      <w:r w:rsidR="000E5101">
        <w:instrText xml:space="preserve"> SEQ Table \* ARABIC </w:instrText>
      </w:r>
      <w:r w:rsidR="00C7483E">
        <w:fldChar w:fldCharType="separate"/>
      </w:r>
      <w:r w:rsidR="007B567B">
        <w:rPr>
          <w:noProof/>
        </w:rPr>
        <w:t>5</w:t>
      </w:r>
      <w:r w:rsidR="00C7483E">
        <w:rPr>
          <w:noProof/>
        </w:rPr>
        <w:fldChar w:fldCharType="end"/>
      </w:r>
      <w:bookmarkEnd w:id="2"/>
      <w:r w:rsidRPr="00A13500">
        <w:t>: Room (Window) Air Conditioners 2000 Manufacturer Standards</w:t>
      </w:r>
      <w:r w:rsidRPr="00A13500">
        <w:rPr>
          <w:rStyle w:val="FootnoteReference"/>
        </w:rPr>
        <w:footnoteReference w:id="5"/>
      </w:r>
      <w:bookmarkEnd w:id="3"/>
    </w:p>
    <w:p w:rsidR="00046F53" w:rsidRDefault="00046F53" w:rsidP="00046F53"/>
    <w:p w:rsidR="00CA359A" w:rsidRDefault="00CA359A" w:rsidP="003B6C31">
      <w:r w:rsidRPr="00322F16">
        <w:t>There is a new ENERGY STAR specification regarding the Room (Window) Air Conditioners efficiency standard that is being revised. This specification will not be used in the calculations since it is expected to be effective in January 2013</w:t>
      </w:r>
      <w:r w:rsidRPr="00322F16">
        <w:rPr>
          <w:rStyle w:val="FootnoteReference"/>
        </w:rPr>
        <w:footnoteReference w:id="6"/>
      </w:r>
      <w:r w:rsidRPr="00322F16">
        <w:t>.</w:t>
      </w:r>
    </w:p>
    <w:p w:rsidR="00CA359A" w:rsidRDefault="00CA359A" w:rsidP="00046F53"/>
    <w:p w:rsidR="00CA359A" w:rsidRDefault="00CA359A" w:rsidP="00046F53"/>
    <w:p w:rsidR="00B663D6" w:rsidRPr="00256FCA" w:rsidRDefault="00457F7B" w:rsidP="00A948DE">
      <w:pPr>
        <w:pStyle w:val="Heading2"/>
      </w:pPr>
      <w:r w:rsidRPr="00256FCA">
        <w:t>ENERGY STAR® Standards</w:t>
      </w:r>
    </w:p>
    <w:p w:rsidR="00436CDD" w:rsidRPr="00A035CC" w:rsidRDefault="00436CDD" w:rsidP="00436CDD">
      <w:r w:rsidRPr="00A035CC">
        <w:t>ENERGY STAR current standard is 14 SEER for packaged systems and 14.5 SEER for split systems.</w:t>
      </w:r>
      <w:r w:rsidRPr="00A035CC">
        <w:rPr>
          <w:rStyle w:val="FootnoteReference"/>
        </w:rPr>
        <w:footnoteReference w:id="7"/>
      </w:r>
      <w:r w:rsidRPr="00A035CC">
        <w:t xml:space="preserve">  ENERGY STAR ratings for Window Air Conditioners require 10% lower energy consumption versus conventional models, but the exact EER rating will vary based upon unit Btu output and construction, though the range will fall between 8.8 EER and 10.8 EER</w:t>
      </w:r>
      <w:r>
        <w:t xml:space="preserve"> as provided in </w:t>
      </w:r>
      <w:r w:rsidR="00C7483E">
        <w:fldChar w:fldCharType="begin"/>
      </w:r>
      <w:r>
        <w:instrText xml:space="preserve"> REF _Ref296688507 \h </w:instrText>
      </w:r>
      <w:r w:rsidR="00C7483E">
        <w:fldChar w:fldCharType="separate"/>
      </w:r>
      <w:r w:rsidR="007B567B" w:rsidRPr="00A13500">
        <w:t xml:space="preserve">Table </w:t>
      </w:r>
      <w:r w:rsidR="007B567B">
        <w:rPr>
          <w:noProof/>
        </w:rPr>
        <w:t>5</w:t>
      </w:r>
      <w:r w:rsidR="00C7483E">
        <w:fldChar w:fldCharType="end"/>
      </w:r>
      <w:r w:rsidRPr="00A035CC">
        <w:t xml:space="preserve">.  </w:t>
      </w:r>
    </w:p>
    <w:p w:rsidR="006106FC" w:rsidRPr="00A035CC" w:rsidRDefault="006106FC" w:rsidP="00A948DE"/>
    <w:p w:rsidR="00256FCA" w:rsidRPr="00256FCA" w:rsidRDefault="00256FCA" w:rsidP="00A948DE">
      <w:pPr>
        <w:pStyle w:val="Heading2"/>
      </w:pPr>
      <w:r w:rsidRPr="00256FCA">
        <w:t>Market Household Data</w:t>
      </w:r>
    </w:p>
    <w:p w:rsidR="00256FCA" w:rsidRDefault="00684E64" w:rsidP="00A948DE">
      <w:r>
        <w:t>The age distribution</w:t>
      </w:r>
      <w:r w:rsidR="001A5BDF">
        <w:t xml:space="preserve"> o</w:t>
      </w:r>
      <w:r>
        <w:t xml:space="preserve">f Central Air Systems (Conditioners and Heat Pumps) and </w:t>
      </w:r>
      <w:r w:rsidRPr="00046F53">
        <w:t>Room (Window) Air Conditioners</w:t>
      </w:r>
      <w:r w:rsidR="001A5BDF">
        <w:t xml:space="preserve"> </w:t>
      </w:r>
      <w:r>
        <w:t>was surveyed as part of the 2005 Residential Energy Consumption Survey (RECS)</w:t>
      </w:r>
      <w:r>
        <w:rPr>
          <w:rStyle w:val="FootnoteReference"/>
        </w:rPr>
        <w:footnoteReference w:id="8"/>
      </w:r>
      <w:r w:rsidR="00BF0289">
        <w:t>.</w:t>
      </w:r>
      <w:r w:rsidR="00B340B0">
        <w:t xml:space="preserve"> In </w:t>
      </w:r>
      <w:r w:rsidR="00EB789A">
        <w:t>summer</w:t>
      </w:r>
      <w:r w:rsidR="00B340B0">
        <w:t xml:space="preserve"> of 2011, the RECS will be providing update to this 2005 </w:t>
      </w:r>
      <w:r>
        <w:t xml:space="preserve">survey </w:t>
      </w:r>
      <w:r w:rsidR="00B340B0">
        <w:t>data</w:t>
      </w:r>
      <w:r>
        <w:t xml:space="preserve"> based upon the 2009 RECS</w:t>
      </w:r>
      <w:r w:rsidR="00B340B0">
        <w:t>.</w:t>
      </w:r>
    </w:p>
    <w:p w:rsidR="00FC6749" w:rsidRDefault="00FC6749" w:rsidP="00A948DE"/>
    <w:tbl>
      <w:tblPr>
        <w:tblStyle w:val="DOResearch"/>
        <w:tblW w:w="4820" w:type="dxa"/>
        <w:tblLook w:val="04A0" w:firstRow="1" w:lastRow="0" w:firstColumn="1" w:lastColumn="0" w:noHBand="0" w:noVBand="1"/>
      </w:tblPr>
      <w:tblGrid>
        <w:gridCol w:w="1638"/>
        <w:gridCol w:w="1431"/>
        <w:gridCol w:w="1751"/>
      </w:tblGrid>
      <w:tr w:rsidR="00684E64" w:rsidRPr="00684E64" w:rsidTr="00FC6749">
        <w:trPr>
          <w:cnfStyle w:val="100000000000" w:firstRow="1" w:lastRow="0" w:firstColumn="0" w:lastColumn="0" w:oddVBand="0" w:evenVBand="0" w:oddHBand="0" w:evenHBand="0" w:firstRowFirstColumn="0" w:firstRowLastColumn="0" w:lastRowFirstColumn="0" w:lastRowLastColumn="0"/>
          <w:trHeight w:val="210"/>
        </w:trPr>
        <w:tc>
          <w:tcPr>
            <w:cnfStyle w:val="001000000100" w:firstRow="0" w:lastRow="0" w:firstColumn="1" w:lastColumn="0" w:oddVBand="0" w:evenVBand="0" w:oddHBand="0" w:evenHBand="0" w:firstRowFirstColumn="1" w:firstRowLastColumn="0" w:lastRowFirstColumn="0" w:lastRowLastColumn="0"/>
            <w:tcW w:w="1638" w:type="dxa"/>
            <w:noWrap/>
            <w:vAlign w:val="center"/>
            <w:hideMark/>
          </w:tcPr>
          <w:p w:rsidR="00684E64" w:rsidRPr="00684E64" w:rsidRDefault="00684E64" w:rsidP="00FC6749">
            <w:pPr>
              <w:rPr>
                <w:rFonts w:ascii="Arial" w:eastAsia="Times New Roman" w:hAnsi="Arial" w:cs="Arial"/>
                <w:sz w:val="16"/>
                <w:szCs w:val="16"/>
              </w:rPr>
            </w:pPr>
            <w:r>
              <w:rPr>
                <w:rFonts w:ascii="Arial" w:eastAsia="Times New Roman" w:hAnsi="Arial" w:cs="Arial"/>
                <w:sz w:val="16"/>
                <w:szCs w:val="16"/>
              </w:rPr>
              <w:t>Equipment Age</w:t>
            </w:r>
          </w:p>
        </w:tc>
        <w:tc>
          <w:tcPr>
            <w:tcW w:w="1431" w:type="dxa"/>
            <w:noWrap/>
            <w:vAlign w:val="center"/>
            <w:hideMark/>
          </w:tcPr>
          <w:p w:rsidR="00684E64" w:rsidRPr="00684E64" w:rsidRDefault="00684E64" w:rsidP="00FC674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Housing Units</w:t>
            </w:r>
            <w:r w:rsidR="00EB789A">
              <w:rPr>
                <w:rFonts w:ascii="Arial" w:eastAsia="Times New Roman" w:hAnsi="Arial" w:cs="Arial"/>
                <w:sz w:val="16"/>
                <w:szCs w:val="16"/>
              </w:rPr>
              <w:t xml:space="preserve"> (millions)</w:t>
            </w:r>
          </w:p>
        </w:tc>
        <w:tc>
          <w:tcPr>
            <w:tcW w:w="1751" w:type="dxa"/>
            <w:vAlign w:val="center"/>
          </w:tcPr>
          <w:p w:rsidR="00684E64" w:rsidRDefault="00684E64" w:rsidP="00FC674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 of Housing Units</w:t>
            </w:r>
          </w:p>
        </w:tc>
      </w:tr>
      <w:tr w:rsidR="00684E64" w:rsidRPr="00684E64" w:rsidTr="00FC6749">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684E64" w:rsidRPr="00684E64" w:rsidRDefault="00684E64" w:rsidP="00FC6749">
            <w:pPr>
              <w:rPr>
                <w:rFonts w:ascii="Arial" w:eastAsia="Times New Roman" w:hAnsi="Arial" w:cs="Arial"/>
                <w:sz w:val="16"/>
                <w:szCs w:val="16"/>
              </w:rPr>
            </w:pPr>
            <w:r w:rsidRPr="00684E64">
              <w:rPr>
                <w:rFonts w:ascii="Arial" w:eastAsia="Times New Roman" w:hAnsi="Arial" w:cs="Arial"/>
                <w:sz w:val="16"/>
                <w:szCs w:val="16"/>
              </w:rPr>
              <w:t>Less than 2 Years</w:t>
            </w:r>
          </w:p>
        </w:tc>
        <w:tc>
          <w:tcPr>
            <w:tcW w:w="1431" w:type="dxa"/>
            <w:noWrap/>
            <w:vAlign w:val="center"/>
            <w:hideMark/>
          </w:tcPr>
          <w:p w:rsidR="00684E64" w:rsidRPr="00684E64" w:rsidRDefault="00684E64"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684E64">
              <w:rPr>
                <w:rFonts w:ascii="Arial" w:eastAsia="Times New Roman" w:hAnsi="Arial" w:cs="Arial"/>
                <w:sz w:val="16"/>
                <w:szCs w:val="16"/>
              </w:rPr>
              <w:t>9.0</w:t>
            </w:r>
          </w:p>
        </w:tc>
        <w:tc>
          <w:tcPr>
            <w:tcW w:w="1751" w:type="dxa"/>
            <w:vAlign w:val="center"/>
          </w:tcPr>
          <w:p w:rsidR="00684E64" w:rsidRPr="00684E64" w:rsidRDefault="00684E64"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15%</w:t>
            </w:r>
          </w:p>
        </w:tc>
      </w:tr>
      <w:tr w:rsidR="00684E64" w:rsidRPr="00684E64" w:rsidTr="00FC6749">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684E64" w:rsidRPr="00684E64" w:rsidRDefault="00684E64" w:rsidP="00FC6749">
            <w:pPr>
              <w:rPr>
                <w:rFonts w:ascii="Arial" w:eastAsia="Times New Roman" w:hAnsi="Arial" w:cs="Arial"/>
                <w:sz w:val="16"/>
                <w:szCs w:val="16"/>
              </w:rPr>
            </w:pPr>
            <w:r w:rsidRPr="00684E64">
              <w:rPr>
                <w:rFonts w:ascii="Arial" w:eastAsia="Times New Roman" w:hAnsi="Arial" w:cs="Arial"/>
                <w:sz w:val="16"/>
                <w:szCs w:val="16"/>
              </w:rPr>
              <w:t>2 to 4 Years</w:t>
            </w:r>
          </w:p>
        </w:tc>
        <w:tc>
          <w:tcPr>
            <w:tcW w:w="1431" w:type="dxa"/>
            <w:noWrap/>
            <w:vAlign w:val="center"/>
            <w:hideMark/>
          </w:tcPr>
          <w:p w:rsidR="00684E64" w:rsidRPr="00684E64" w:rsidRDefault="00684E64" w:rsidP="00FC674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sidRPr="00684E64">
              <w:rPr>
                <w:rFonts w:ascii="Arial" w:eastAsia="Times New Roman" w:hAnsi="Arial" w:cs="Arial"/>
                <w:sz w:val="16"/>
                <w:szCs w:val="16"/>
              </w:rPr>
              <w:t>11.0</w:t>
            </w:r>
          </w:p>
        </w:tc>
        <w:tc>
          <w:tcPr>
            <w:tcW w:w="1751" w:type="dxa"/>
            <w:vAlign w:val="center"/>
          </w:tcPr>
          <w:p w:rsidR="00684E64" w:rsidRPr="00684E64" w:rsidRDefault="00684E64" w:rsidP="00FC674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18%</w:t>
            </w:r>
          </w:p>
        </w:tc>
      </w:tr>
      <w:tr w:rsidR="00684E64" w:rsidRPr="00684E64" w:rsidTr="00FC6749">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684E64" w:rsidRPr="00684E64" w:rsidRDefault="00684E64" w:rsidP="00FC6749">
            <w:pPr>
              <w:rPr>
                <w:rFonts w:ascii="Arial" w:eastAsia="Times New Roman" w:hAnsi="Arial" w:cs="Arial"/>
                <w:sz w:val="16"/>
                <w:szCs w:val="16"/>
              </w:rPr>
            </w:pPr>
            <w:r w:rsidRPr="00684E64">
              <w:rPr>
                <w:rFonts w:ascii="Arial" w:eastAsia="Times New Roman" w:hAnsi="Arial" w:cs="Arial"/>
                <w:sz w:val="16"/>
                <w:szCs w:val="16"/>
              </w:rPr>
              <w:t>5 to 9 Years</w:t>
            </w:r>
          </w:p>
        </w:tc>
        <w:tc>
          <w:tcPr>
            <w:tcW w:w="1431" w:type="dxa"/>
            <w:noWrap/>
            <w:vAlign w:val="center"/>
            <w:hideMark/>
          </w:tcPr>
          <w:p w:rsidR="00684E64" w:rsidRPr="00684E64" w:rsidRDefault="00684E64"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684E64">
              <w:rPr>
                <w:rFonts w:ascii="Arial" w:eastAsia="Times New Roman" w:hAnsi="Arial" w:cs="Arial"/>
                <w:sz w:val="16"/>
                <w:szCs w:val="16"/>
              </w:rPr>
              <w:t>16.3</w:t>
            </w:r>
          </w:p>
        </w:tc>
        <w:tc>
          <w:tcPr>
            <w:tcW w:w="1751" w:type="dxa"/>
            <w:vAlign w:val="center"/>
          </w:tcPr>
          <w:p w:rsidR="00684E64" w:rsidRPr="00684E64" w:rsidRDefault="00684E64"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27</w:t>
            </w:r>
            <w:r w:rsidR="00FC6749">
              <w:rPr>
                <w:rFonts w:ascii="Arial" w:eastAsia="Times New Roman" w:hAnsi="Arial" w:cs="Arial"/>
                <w:sz w:val="16"/>
                <w:szCs w:val="16"/>
              </w:rPr>
              <w:t>%</w:t>
            </w:r>
          </w:p>
        </w:tc>
      </w:tr>
      <w:tr w:rsidR="00684E64" w:rsidRPr="00684E64" w:rsidTr="00FC6749">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684E64" w:rsidRPr="00684E64" w:rsidRDefault="00684E64" w:rsidP="00FC6749">
            <w:pPr>
              <w:rPr>
                <w:rFonts w:ascii="Arial" w:eastAsia="Times New Roman" w:hAnsi="Arial" w:cs="Arial"/>
                <w:sz w:val="16"/>
                <w:szCs w:val="16"/>
              </w:rPr>
            </w:pPr>
            <w:r w:rsidRPr="00684E64">
              <w:rPr>
                <w:rFonts w:ascii="Arial" w:eastAsia="Times New Roman" w:hAnsi="Arial" w:cs="Arial"/>
                <w:sz w:val="16"/>
                <w:szCs w:val="16"/>
              </w:rPr>
              <w:t>10 to 19 Years</w:t>
            </w:r>
          </w:p>
        </w:tc>
        <w:tc>
          <w:tcPr>
            <w:tcW w:w="1431" w:type="dxa"/>
            <w:noWrap/>
            <w:vAlign w:val="center"/>
            <w:hideMark/>
          </w:tcPr>
          <w:p w:rsidR="00684E64" w:rsidRPr="00684E64" w:rsidRDefault="00684E64" w:rsidP="00FC674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sidRPr="00684E64">
              <w:rPr>
                <w:rFonts w:ascii="Arial" w:eastAsia="Times New Roman" w:hAnsi="Arial" w:cs="Arial"/>
                <w:sz w:val="16"/>
                <w:szCs w:val="16"/>
              </w:rPr>
              <w:t>16.8</w:t>
            </w:r>
          </w:p>
        </w:tc>
        <w:tc>
          <w:tcPr>
            <w:tcW w:w="1751" w:type="dxa"/>
            <w:vAlign w:val="center"/>
          </w:tcPr>
          <w:p w:rsidR="00684E64" w:rsidRPr="00684E64" w:rsidRDefault="00FC6749" w:rsidP="00FC674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28%</w:t>
            </w:r>
          </w:p>
        </w:tc>
      </w:tr>
      <w:tr w:rsidR="00684E64" w:rsidRPr="00684E64" w:rsidTr="00FC6749">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684E64" w:rsidRPr="00684E64" w:rsidRDefault="00684E64" w:rsidP="00FC6749">
            <w:pPr>
              <w:rPr>
                <w:rFonts w:ascii="Arial" w:eastAsia="Times New Roman" w:hAnsi="Arial" w:cs="Arial"/>
                <w:sz w:val="16"/>
                <w:szCs w:val="16"/>
              </w:rPr>
            </w:pPr>
            <w:r w:rsidRPr="00684E64">
              <w:rPr>
                <w:rFonts w:ascii="Arial" w:eastAsia="Times New Roman" w:hAnsi="Arial" w:cs="Arial"/>
                <w:sz w:val="16"/>
                <w:szCs w:val="16"/>
              </w:rPr>
              <w:t>20 Years or More</w:t>
            </w:r>
          </w:p>
        </w:tc>
        <w:tc>
          <w:tcPr>
            <w:tcW w:w="1431" w:type="dxa"/>
            <w:noWrap/>
            <w:vAlign w:val="center"/>
            <w:hideMark/>
          </w:tcPr>
          <w:p w:rsidR="00684E64" w:rsidRPr="00684E64" w:rsidRDefault="00684E64"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684E64">
              <w:rPr>
                <w:rFonts w:ascii="Arial" w:eastAsia="Times New Roman" w:hAnsi="Arial" w:cs="Arial"/>
                <w:sz w:val="16"/>
                <w:szCs w:val="16"/>
              </w:rPr>
              <w:t>6.5</w:t>
            </w:r>
          </w:p>
        </w:tc>
        <w:tc>
          <w:tcPr>
            <w:tcW w:w="1751" w:type="dxa"/>
            <w:vAlign w:val="center"/>
          </w:tcPr>
          <w:p w:rsidR="00684E64" w:rsidRPr="00684E64" w:rsidRDefault="00FC6749"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11%</w:t>
            </w:r>
          </w:p>
        </w:tc>
      </w:tr>
    </w:tbl>
    <w:p w:rsidR="00684E64" w:rsidRDefault="00FC6749" w:rsidP="00FC6749">
      <w:pPr>
        <w:pStyle w:val="Caption"/>
      </w:pPr>
      <w:bookmarkStart w:id="4" w:name="_Ref303061948"/>
      <w:bookmarkStart w:id="5" w:name="_Ref303061935"/>
      <w:r>
        <w:t xml:space="preserve">Table </w:t>
      </w:r>
      <w:r w:rsidR="00C7483E">
        <w:fldChar w:fldCharType="begin"/>
      </w:r>
      <w:r w:rsidR="000E5101">
        <w:instrText xml:space="preserve"> SEQ Table \* ARABIC </w:instrText>
      </w:r>
      <w:r w:rsidR="00C7483E">
        <w:fldChar w:fldCharType="separate"/>
      </w:r>
      <w:r w:rsidR="007B567B">
        <w:rPr>
          <w:noProof/>
        </w:rPr>
        <w:t>6</w:t>
      </w:r>
      <w:r w:rsidR="00C7483E">
        <w:rPr>
          <w:noProof/>
        </w:rPr>
        <w:fldChar w:fldCharType="end"/>
      </w:r>
      <w:bookmarkEnd w:id="4"/>
      <w:r>
        <w:t>: Central Air-Conditioning - Age of Central Air-Conditioner Used by One Housing Unit</w:t>
      </w:r>
      <w:bookmarkEnd w:id="5"/>
    </w:p>
    <w:p w:rsidR="00684E64" w:rsidRDefault="00684E64" w:rsidP="00A948DE"/>
    <w:tbl>
      <w:tblPr>
        <w:tblStyle w:val="DOResearch"/>
        <w:tblW w:w="4820" w:type="dxa"/>
        <w:tblLook w:val="04A0" w:firstRow="1" w:lastRow="0" w:firstColumn="1" w:lastColumn="0" w:noHBand="0" w:noVBand="1"/>
      </w:tblPr>
      <w:tblGrid>
        <w:gridCol w:w="1638"/>
        <w:gridCol w:w="1431"/>
        <w:gridCol w:w="1751"/>
      </w:tblGrid>
      <w:tr w:rsidR="00FC6749" w:rsidRPr="00684E64" w:rsidTr="00FC6749">
        <w:trPr>
          <w:cnfStyle w:val="100000000000" w:firstRow="1" w:lastRow="0" w:firstColumn="0" w:lastColumn="0" w:oddVBand="0" w:evenVBand="0" w:oddHBand="0" w:evenHBand="0" w:firstRowFirstColumn="0" w:firstRowLastColumn="0" w:lastRowFirstColumn="0" w:lastRowLastColumn="0"/>
          <w:trHeight w:val="210"/>
        </w:trPr>
        <w:tc>
          <w:tcPr>
            <w:cnfStyle w:val="001000000100" w:firstRow="0" w:lastRow="0" w:firstColumn="1" w:lastColumn="0" w:oddVBand="0" w:evenVBand="0" w:oddHBand="0" w:evenHBand="0" w:firstRowFirstColumn="1" w:firstRowLastColumn="0" w:lastRowFirstColumn="0" w:lastRowLastColumn="0"/>
            <w:tcW w:w="1638" w:type="dxa"/>
            <w:noWrap/>
            <w:vAlign w:val="center"/>
            <w:hideMark/>
          </w:tcPr>
          <w:p w:rsidR="00FC6749" w:rsidRPr="00684E64" w:rsidRDefault="00FC6749" w:rsidP="00FC6749">
            <w:pPr>
              <w:rPr>
                <w:rFonts w:ascii="Arial" w:eastAsia="Times New Roman" w:hAnsi="Arial" w:cs="Arial"/>
                <w:sz w:val="16"/>
                <w:szCs w:val="16"/>
              </w:rPr>
            </w:pPr>
            <w:r>
              <w:rPr>
                <w:rFonts w:ascii="Arial" w:eastAsia="Times New Roman" w:hAnsi="Arial" w:cs="Arial"/>
                <w:sz w:val="16"/>
                <w:szCs w:val="16"/>
              </w:rPr>
              <w:t>Equipment Age</w:t>
            </w:r>
          </w:p>
        </w:tc>
        <w:tc>
          <w:tcPr>
            <w:tcW w:w="1431" w:type="dxa"/>
            <w:noWrap/>
            <w:vAlign w:val="center"/>
            <w:hideMark/>
          </w:tcPr>
          <w:p w:rsidR="00FC6749" w:rsidRPr="00684E64" w:rsidRDefault="00FC6749" w:rsidP="00FC674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Housing Units</w:t>
            </w:r>
            <w:r w:rsidR="00EB789A">
              <w:rPr>
                <w:rFonts w:ascii="Arial" w:eastAsia="Times New Roman" w:hAnsi="Arial" w:cs="Arial"/>
                <w:sz w:val="16"/>
                <w:szCs w:val="16"/>
              </w:rPr>
              <w:t xml:space="preserve"> (Millions)</w:t>
            </w:r>
          </w:p>
        </w:tc>
        <w:tc>
          <w:tcPr>
            <w:tcW w:w="1751" w:type="dxa"/>
            <w:vAlign w:val="center"/>
          </w:tcPr>
          <w:p w:rsidR="00FC6749" w:rsidRDefault="00FC6749" w:rsidP="00FC674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 of Housing Units</w:t>
            </w:r>
          </w:p>
        </w:tc>
      </w:tr>
      <w:tr w:rsidR="00FC6749" w:rsidRPr="00684E64" w:rsidTr="00FC6749">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FC6749" w:rsidRPr="00684E64" w:rsidRDefault="00FC6749" w:rsidP="00FC6749">
            <w:pPr>
              <w:rPr>
                <w:rFonts w:ascii="Arial" w:eastAsia="Times New Roman" w:hAnsi="Arial" w:cs="Arial"/>
                <w:sz w:val="16"/>
                <w:szCs w:val="16"/>
              </w:rPr>
            </w:pPr>
            <w:r w:rsidRPr="00684E64">
              <w:rPr>
                <w:rFonts w:ascii="Arial" w:eastAsia="Times New Roman" w:hAnsi="Arial" w:cs="Arial"/>
                <w:sz w:val="16"/>
                <w:szCs w:val="16"/>
              </w:rPr>
              <w:t>Less than 2 Years</w:t>
            </w:r>
          </w:p>
        </w:tc>
        <w:tc>
          <w:tcPr>
            <w:tcW w:w="1431" w:type="dxa"/>
            <w:noWrap/>
            <w:vAlign w:val="center"/>
            <w:hideMark/>
          </w:tcPr>
          <w:p w:rsidR="00FC6749" w:rsidRPr="00684E64" w:rsidRDefault="00FC6749"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6.4</w:t>
            </w:r>
          </w:p>
        </w:tc>
        <w:tc>
          <w:tcPr>
            <w:tcW w:w="1751" w:type="dxa"/>
            <w:vAlign w:val="center"/>
          </w:tcPr>
          <w:p w:rsidR="00FC6749" w:rsidRPr="00684E64" w:rsidRDefault="00FC6749"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24%</w:t>
            </w:r>
          </w:p>
        </w:tc>
      </w:tr>
      <w:tr w:rsidR="00FC6749" w:rsidRPr="00684E64" w:rsidTr="00FC6749">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FC6749" w:rsidRPr="00684E64" w:rsidRDefault="00FC6749" w:rsidP="00FC6749">
            <w:pPr>
              <w:rPr>
                <w:rFonts w:ascii="Arial" w:eastAsia="Times New Roman" w:hAnsi="Arial" w:cs="Arial"/>
                <w:sz w:val="16"/>
                <w:szCs w:val="16"/>
              </w:rPr>
            </w:pPr>
            <w:r w:rsidRPr="00684E64">
              <w:rPr>
                <w:rFonts w:ascii="Arial" w:eastAsia="Times New Roman" w:hAnsi="Arial" w:cs="Arial"/>
                <w:sz w:val="16"/>
                <w:szCs w:val="16"/>
              </w:rPr>
              <w:t>2 to 4 Years</w:t>
            </w:r>
          </w:p>
        </w:tc>
        <w:tc>
          <w:tcPr>
            <w:tcW w:w="1431" w:type="dxa"/>
            <w:noWrap/>
            <w:vAlign w:val="center"/>
            <w:hideMark/>
          </w:tcPr>
          <w:p w:rsidR="00FC6749" w:rsidRPr="00684E64" w:rsidRDefault="00FC6749" w:rsidP="00FC674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7.8</w:t>
            </w:r>
          </w:p>
        </w:tc>
        <w:tc>
          <w:tcPr>
            <w:tcW w:w="1751" w:type="dxa"/>
            <w:vAlign w:val="center"/>
          </w:tcPr>
          <w:p w:rsidR="00FC6749" w:rsidRPr="00684E64" w:rsidRDefault="00FC6749" w:rsidP="00FC674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29%</w:t>
            </w:r>
          </w:p>
        </w:tc>
      </w:tr>
      <w:tr w:rsidR="00FC6749" w:rsidRPr="00684E64" w:rsidTr="00FC6749">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FC6749" w:rsidRPr="00684E64" w:rsidRDefault="00FC6749" w:rsidP="00FC6749">
            <w:pPr>
              <w:rPr>
                <w:rFonts w:ascii="Arial" w:eastAsia="Times New Roman" w:hAnsi="Arial" w:cs="Arial"/>
                <w:sz w:val="16"/>
                <w:szCs w:val="16"/>
              </w:rPr>
            </w:pPr>
            <w:r w:rsidRPr="00684E64">
              <w:rPr>
                <w:rFonts w:ascii="Arial" w:eastAsia="Times New Roman" w:hAnsi="Arial" w:cs="Arial"/>
                <w:sz w:val="16"/>
                <w:szCs w:val="16"/>
              </w:rPr>
              <w:lastRenderedPageBreak/>
              <w:t>5 to 9 Years</w:t>
            </w:r>
          </w:p>
        </w:tc>
        <w:tc>
          <w:tcPr>
            <w:tcW w:w="1431" w:type="dxa"/>
            <w:noWrap/>
            <w:vAlign w:val="center"/>
            <w:hideMark/>
          </w:tcPr>
          <w:p w:rsidR="00FC6749" w:rsidRPr="00684E64" w:rsidRDefault="00FC6749"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7</w:t>
            </w:r>
          </w:p>
        </w:tc>
        <w:tc>
          <w:tcPr>
            <w:tcW w:w="1751" w:type="dxa"/>
            <w:vAlign w:val="center"/>
          </w:tcPr>
          <w:p w:rsidR="00FC6749" w:rsidRPr="00684E64" w:rsidRDefault="00FC6749"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26%</w:t>
            </w:r>
          </w:p>
        </w:tc>
      </w:tr>
      <w:tr w:rsidR="00FC6749" w:rsidRPr="00684E64" w:rsidTr="00FC6749">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FC6749" w:rsidRPr="00684E64" w:rsidRDefault="00FC6749" w:rsidP="00FC6749">
            <w:pPr>
              <w:rPr>
                <w:rFonts w:ascii="Arial" w:eastAsia="Times New Roman" w:hAnsi="Arial" w:cs="Arial"/>
                <w:sz w:val="16"/>
                <w:szCs w:val="16"/>
              </w:rPr>
            </w:pPr>
            <w:r w:rsidRPr="00684E64">
              <w:rPr>
                <w:rFonts w:ascii="Arial" w:eastAsia="Times New Roman" w:hAnsi="Arial" w:cs="Arial"/>
                <w:sz w:val="16"/>
                <w:szCs w:val="16"/>
              </w:rPr>
              <w:t>10 to 19 Years</w:t>
            </w:r>
          </w:p>
        </w:tc>
        <w:tc>
          <w:tcPr>
            <w:tcW w:w="1431" w:type="dxa"/>
            <w:noWrap/>
            <w:vAlign w:val="center"/>
            <w:hideMark/>
          </w:tcPr>
          <w:p w:rsidR="00FC6749" w:rsidRPr="00684E64" w:rsidRDefault="00FC6749" w:rsidP="00FC674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3.7</w:t>
            </w:r>
          </w:p>
        </w:tc>
        <w:tc>
          <w:tcPr>
            <w:tcW w:w="1751" w:type="dxa"/>
            <w:vAlign w:val="center"/>
          </w:tcPr>
          <w:p w:rsidR="00FC6749" w:rsidRPr="00684E64" w:rsidRDefault="00FC6749" w:rsidP="00FC674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14%</w:t>
            </w:r>
          </w:p>
        </w:tc>
      </w:tr>
      <w:tr w:rsidR="00FC6749" w:rsidRPr="00684E64" w:rsidTr="00FC6749">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FC6749" w:rsidRPr="00684E64" w:rsidRDefault="00FC6749" w:rsidP="00FC6749">
            <w:pPr>
              <w:rPr>
                <w:rFonts w:ascii="Arial" w:eastAsia="Times New Roman" w:hAnsi="Arial" w:cs="Arial"/>
                <w:sz w:val="16"/>
                <w:szCs w:val="16"/>
              </w:rPr>
            </w:pPr>
            <w:r w:rsidRPr="00684E64">
              <w:rPr>
                <w:rFonts w:ascii="Arial" w:eastAsia="Times New Roman" w:hAnsi="Arial" w:cs="Arial"/>
                <w:sz w:val="16"/>
                <w:szCs w:val="16"/>
              </w:rPr>
              <w:t>20 Years or More</w:t>
            </w:r>
          </w:p>
        </w:tc>
        <w:tc>
          <w:tcPr>
            <w:tcW w:w="1431" w:type="dxa"/>
            <w:noWrap/>
            <w:vAlign w:val="center"/>
            <w:hideMark/>
          </w:tcPr>
          <w:p w:rsidR="00FC6749" w:rsidRPr="00684E64" w:rsidRDefault="00FC6749"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2.1</w:t>
            </w:r>
          </w:p>
        </w:tc>
        <w:tc>
          <w:tcPr>
            <w:tcW w:w="1751" w:type="dxa"/>
            <w:vAlign w:val="center"/>
          </w:tcPr>
          <w:p w:rsidR="00FC6749" w:rsidRPr="00684E64" w:rsidRDefault="00FC6749" w:rsidP="00FC67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8%</w:t>
            </w:r>
          </w:p>
        </w:tc>
      </w:tr>
    </w:tbl>
    <w:p w:rsidR="00FC6749" w:rsidRDefault="00FC6749" w:rsidP="00FC6749">
      <w:pPr>
        <w:pStyle w:val="Caption"/>
      </w:pPr>
      <w:bookmarkStart w:id="6" w:name="_Ref303061946"/>
      <w:bookmarkStart w:id="7" w:name="_Ref303061937"/>
      <w:r>
        <w:t xml:space="preserve">Table </w:t>
      </w:r>
      <w:r w:rsidR="00C7483E">
        <w:fldChar w:fldCharType="begin"/>
      </w:r>
      <w:r w:rsidR="000E5101">
        <w:instrText xml:space="preserve"> SEQ Table \* ARABIC </w:instrText>
      </w:r>
      <w:r w:rsidR="00C7483E">
        <w:fldChar w:fldCharType="separate"/>
      </w:r>
      <w:r w:rsidR="007B567B">
        <w:rPr>
          <w:noProof/>
        </w:rPr>
        <w:t>7</w:t>
      </w:r>
      <w:r w:rsidR="00C7483E">
        <w:rPr>
          <w:noProof/>
        </w:rPr>
        <w:fldChar w:fldCharType="end"/>
      </w:r>
      <w:bookmarkEnd w:id="6"/>
      <w:r>
        <w:t>: Window/Wall Unit Air-Conditioning - Age of Most-Used Unit</w:t>
      </w:r>
      <w:bookmarkEnd w:id="7"/>
    </w:p>
    <w:p w:rsidR="00256FCA" w:rsidRDefault="00256FCA" w:rsidP="00A948DE"/>
    <w:p w:rsidR="003B6C31" w:rsidRPr="00826B77" w:rsidRDefault="003B6C31" w:rsidP="00A948DE">
      <w:r w:rsidRPr="00826B77">
        <w:t xml:space="preserve">ENERGY STAR provides a table that can be used to roughly estimate the size of the Room Air Conditioning </w:t>
      </w:r>
      <w:r w:rsidR="00D72B2A" w:rsidRPr="00826B77">
        <w:t>required based on the square footage of the space to be conditioned and some basic ch</w:t>
      </w:r>
      <w:r w:rsidR="00826B77" w:rsidRPr="00826B77">
        <w:t>aracteristics. The table is provided</w:t>
      </w:r>
      <w:r w:rsidR="00D72B2A" w:rsidRPr="00826B77">
        <w:t xml:space="preserve"> below:</w:t>
      </w:r>
    </w:p>
    <w:p w:rsidR="00D72B2A" w:rsidRPr="00E218BE" w:rsidRDefault="00D72B2A" w:rsidP="00A948DE">
      <w:pPr>
        <w:rPr>
          <w:highlight w:val="yellow"/>
        </w:rPr>
      </w:pPr>
    </w:p>
    <w:tbl>
      <w:tblPr>
        <w:tblStyle w:val="DOResearch"/>
        <w:tblW w:w="3069" w:type="dxa"/>
        <w:tblLook w:val="04A0" w:firstRow="1" w:lastRow="0" w:firstColumn="1" w:lastColumn="0" w:noHBand="0" w:noVBand="1"/>
      </w:tblPr>
      <w:tblGrid>
        <w:gridCol w:w="1638"/>
        <w:gridCol w:w="1431"/>
      </w:tblGrid>
      <w:tr w:rsidR="00D72B2A" w:rsidRPr="00322F16" w:rsidTr="00DF6FA4">
        <w:trPr>
          <w:cnfStyle w:val="100000000000" w:firstRow="1" w:lastRow="0" w:firstColumn="0" w:lastColumn="0" w:oddVBand="0" w:evenVBand="0" w:oddHBand="0" w:evenHBand="0" w:firstRowFirstColumn="0" w:firstRowLastColumn="0" w:lastRowFirstColumn="0" w:lastRowLastColumn="0"/>
          <w:trHeight w:val="210"/>
        </w:trPr>
        <w:tc>
          <w:tcPr>
            <w:cnfStyle w:val="001000000100" w:firstRow="0" w:lastRow="0" w:firstColumn="1" w:lastColumn="0" w:oddVBand="0" w:evenVBand="0" w:oddHBand="0" w:evenHBand="0" w:firstRowFirstColumn="1"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Area to be cooled (square feet)</w:t>
            </w:r>
          </w:p>
        </w:tc>
        <w:tc>
          <w:tcPr>
            <w:tcW w:w="1431" w:type="dxa"/>
            <w:noWrap/>
            <w:vAlign w:val="center"/>
            <w:hideMark/>
          </w:tcPr>
          <w:p w:rsidR="00D72B2A" w:rsidRPr="00322F16" w:rsidRDefault="00D72B2A" w:rsidP="00DF6FA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Capacity Needed (BTUs per hour)</w:t>
            </w:r>
          </w:p>
        </w:tc>
      </w:tr>
      <w:tr w:rsidR="00D72B2A" w:rsidRPr="00322F16" w:rsidTr="00DF6FA4">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100 up to 150</w:t>
            </w:r>
          </w:p>
        </w:tc>
        <w:tc>
          <w:tcPr>
            <w:tcW w:w="1431" w:type="dxa"/>
            <w:noWrap/>
            <w:vAlign w:val="center"/>
            <w:hideMark/>
          </w:tcPr>
          <w:p w:rsidR="00D72B2A" w:rsidRPr="00322F16" w:rsidRDefault="00D72B2A" w:rsidP="00DF6F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5,000</w:t>
            </w:r>
          </w:p>
        </w:tc>
      </w:tr>
      <w:tr w:rsidR="00D72B2A" w:rsidRPr="00322F16" w:rsidTr="00DF6FA4">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150 up to 250</w:t>
            </w:r>
          </w:p>
        </w:tc>
        <w:tc>
          <w:tcPr>
            <w:tcW w:w="1431" w:type="dxa"/>
            <w:noWrap/>
            <w:vAlign w:val="center"/>
            <w:hideMark/>
          </w:tcPr>
          <w:p w:rsidR="00D72B2A" w:rsidRPr="00322F16" w:rsidRDefault="00D72B2A" w:rsidP="00DF6FA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6,000</w:t>
            </w:r>
          </w:p>
        </w:tc>
      </w:tr>
      <w:tr w:rsidR="00D72B2A" w:rsidRPr="00322F16" w:rsidTr="00DF6FA4">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250 up to 300</w:t>
            </w:r>
          </w:p>
        </w:tc>
        <w:tc>
          <w:tcPr>
            <w:tcW w:w="1431" w:type="dxa"/>
            <w:noWrap/>
            <w:vAlign w:val="center"/>
            <w:hideMark/>
          </w:tcPr>
          <w:p w:rsidR="00D72B2A" w:rsidRPr="00322F16" w:rsidRDefault="00D72B2A" w:rsidP="00DF6F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7,000</w:t>
            </w:r>
          </w:p>
        </w:tc>
      </w:tr>
      <w:tr w:rsidR="00D72B2A" w:rsidRPr="00322F16" w:rsidTr="00DF6FA4">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300 up to 350</w:t>
            </w:r>
          </w:p>
        </w:tc>
        <w:tc>
          <w:tcPr>
            <w:tcW w:w="1431" w:type="dxa"/>
            <w:noWrap/>
            <w:vAlign w:val="center"/>
            <w:hideMark/>
          </w:tcPr>
          <w:p w:rsidR="00D72B2A" w:rsidRPr="00322F16" w:rsidRDefault="00D72B2A" w:rsidP="00DF6FA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8,000</w:t>
            </w:r>
          </w:p>
        </w:tc>
      </w:tr>
      <w:tr w:rsidR="00D72B2A" w:rsidRPr="00322F16" w:rsidTr="00DF6FA4">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350 up to 400</w:t>
            </w:r>
          </w:p>
        </w:tc>
        <w:tc>
          <w:tcPr>
            <w:tcW w:w="1431" w:type="dxa"/>
            <w:noWrap/>
            <w:vAlign w:val="center"/>
            <w:hideMark/>
          </w:tcPr>
          <w:p w:rsidR="00D72B2A" w:rsidRPr="00322F16" w:rsidRDefault="00D72B2A" w:rsidP="00DF6F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9,000</w:t>
            </w:r>
          </w:p>
        </w:tc>
      </w:tr>
      <w:tr w:rsidR="00D72B2A" w:rsidRPr="00322F16" w:rsidTr="00DF6FA4">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400 up to 450</w:t>
            </w:r>
          </w:p>
        </w:tc>
        <w:tc>
          <w:tcPr>
            <w:tcW w:w="1431" w:type="dxa"/>
            <w:noWrap/>
            <w:vAlign w:val="center"/>
            <w:hideMark/>
          </w:tcPr>
          <w:p w:rsidR="00D72B2A" w:rsidRPr="00322F16" w:rsidRDefault="00D72B2A" w:rsidP="00DF6FA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10,000</w:t>
            </w:r>
          </w:p>
        </w:tc>
      </w:tr>
      <w:tr w:rsidR="00D72B2A" w:rsidRPr="00322F16" w:rsidTr="00DF6FA4">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450 up to 550</w:t>
            </w:r>
          </w:p>
        </w:tc>
        <w:tc>
          <w:tcPr>
            <w:tcW w:w="1431" w:type="dxa"/>
            <w:noWrap/>
            <w:vAlign w:val="center"/>
            <w:hideMark/>
          </w:tcPr>
          <w:p w:rsidR="00D72B2A" w:rsidRPr="00322F16" w:rsidRDefault="00D72B2A" w:rsidP="00DF6F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12,000</w:t>
            </w:r>
          </w:p>
        </w:tc>
      </w:tr>
      <w:tr w:rsidR="00D72B2A" w:rsidRPr="00322F16" w:rsidTr="00DF6FA4">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550 up to 700</w:t>
            </w:r>
          </w:p>
        </w:tc>
        <w:tc>
          <w:tcPr>
            <w:tcW w:w="1431" w:type="dxa"/>
            <w:noWrap/>
            <w:vAlign w:val="center"/>
            <w:hideMark/>
          </w:tcPr>
          <w:p w:rsidR="00D72B2A" w:rsidRPr="00322F16" w:rsidRDefault="00D72B2A" w:rsidP="00DF6FA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14,000</w:t>
            </w:r>
          </w:p>
        </w:tc>
      </w:tr>
      <w:tr w:rsidR="00D72B2A" w:rsidRPr="00322F16" w:rsidTr="00DF6FA4">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700 up to 1,000</w:t>
            </w:r>
          </w:p>
        </w:tc>
        <w:tc>
          <w:tcPr>
            <w:tcW w:w="1431" w:type="dxa"/>
            <w:noWrap/>
            <w:vAlign w:val="center"/>
            <w:hideMark/>
          </w:tcPr>
          <w:p w:rsidR="00D72B2A" w:rsidRPr="00322F16" w:rsidRDefault="00D72B2A" w:rsidP="00DF6F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18,000</w:t>
            </w:r>
          </w:p>
        </w:tc>
      </w:tr>
      <w:tr w:rsidR="00D72B2A" w:rsidRPr="00322F16" w:rsidTr="00DF6FA4">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1,000 up to 1,200</w:t>
            </w:r>
          </w:p>
        </w:tc>
        <w:tc>
          <w:tcPr>
            <w:tcW w:w="1431" w:type="dxa"/>
            <w:noWrap/>
            <w:vAlign w:val="center"/>
            <w:hideMark/>
          </w:tcPr>
          <w:p w:rsidR="00D72B2A" w:rsidRPr="00322F16" w:rsidRDefault="00D72B2A" w:rsidP="00DF6FA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21,000</w:t>
            </w:r>
          </w:p>
        </w:tc>
      </w:tr>
      <w:tr w:rsidR="00D72B2A" w:rsidRPr="00322F16" w:rsidTr="00DF6FA4">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1,200 up to 1,400</w:t>
            </w:r>
          </w:p>
        </w:tc>
        <w:tc>
          <w:tcPr>
            <w:tcW w:w="1431" w:type="dxa"/>
            <w:noWrap/>
            <w:vAlign w:val="center"/>
            <w:hideMark/>
          </w:tcPr>
          <w:p w:rsidR="00D72B2A" w:rsidRPr="00322F16" w:rsidRDefault="00D72B2A" w:rsidP="00DF6F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23,000</w:t>
            </w:r>
          </w:p>
        </w:tc>
      </w:tr>
      <w:tr w:rsidR="00D72B2A" w:rsidRPr="00322F16" w:rsidTr="00DF6FA4">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1,400 up to 1,500</w:t>
            </w:r>
          </w:p>
        </w:tc>
        <w:tc>
          <w:tcPr>
            <w:tcW w:w="1431" w:type="dxa"/>
            <w:noWrap/>
            <w:vAlign w:val="center"/>
            <w:hideMark/>
          </w:tcPr>
          <w:p w:rsidR="00D72B2A" w:rsidRPr="00322F16" w:rsidRDefault="00D72B2A" w:rsidP="00DF6FA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24,000</w:t>
            </w:r>
          </w:p>
        </w:tc>
      </w:tr>
      <w:tr w:rsidR="00D72B2A" w:rsidRPr="00322F16" w:rsidTr="00DF6FA4">
        <w:trPr>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1,500 up to 2,000</w:t>
            </w:r>
          </w:p>
        </w:tc>
        <w:tc>
          <w:tcPr>
            <w:tcW w:w="1431" w:type="dxa"/>
            <w:noWrap/>
            <w:vAlign w:val="center"/>
            <w:hideMark/>
          </w:tcPr>
          <w:p w:rsidR="00D72B2A" w:rsidRPr="00322F16" w:rsidRDefault="00D72B2A" w:rsidP="00DF6FA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30,000</w:t>
            </w:r>
          </w:p>
        </w:tc>
      </w:tr>
      <w:tr w:rsidR="00D72B2A" w:rsidRPr="00322F16" w:rsidTr="00DF6FA4">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38" w:type="dxa"/>
            <w:noWrap/>
            <w:vAlign w:val="center"/>
            <w:hideMark/>
          </w:tcPr>
          <w:p w:rsidR="00D72B2A" w:rsidRPr="00322F16" w:rsidRDefault="00D72B2A" w:rsidP="00DF6FA4">
            <w:pPr>
              <w:jc w:val="center"/>
              <w:rPr>
                <w:rFonts w:ascii="Arial" w:eastAsia="Times New Roman" w:hAnsi="Arial" w:cs="Arial"/>
                <w:sz w:val="16"/>
                <w:szCs w:val="16"/>
              </w:rPr>
            </w:pPr>
            <w:r w:rsidRPr="00322F16">
              <w:rPr>
                <w:rFonts w:ascii="Arial" w:eastAsia="Times New Roman" w:hAnsi="Arial" w:cs="Arial"/>
                <w:sz w:val="16"/>
                <w:szCs w:val="16"/>
              </w:rPr>
              <w:t>2,000 up to 2,500</w:t>
            </w:r>
          </w:p>
        </w:tc>
        <w:tc>
          <w:tcPr>
            <w:tcW w:w="1431" w:type="dxa"/>
            <w:noWrap/>
            <w:vAlign w:val="center"/>
            <w:hideMark/>
          </w:tcPr>
          <w:p w:rsidR="00D72B2A" w:rsidRPr="00322F16" w:rsidRDefault="00D72B2A" w:rsidP="00DF6FA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16"/>
                <w:szCs w:val="16"/>
              </w:rPr>
            </w:pPr>
            <w:r w:rsidRPr="00322F16">
              <w:rPr>
                <w:rFonts w:ascii="Arial" w:eastAsia="Times New Roman" w:hAnsi="Arial" w:cs="Arial"/>
                <w:sz w:val="16"/>
                <w:szCs w:val="16"/>
              </w:rPr>
              <w:t>34,000</w:t>
            </w:r>
          </w:p>
        </w:tc>
      </w:tr>
    </w:tbl>
    <w:p w:rsidR="00D72B2A" w:rsidRDefault="00D72B2A" w:rsidP="00D72B2A">
      <w:pPr>
        <w:pStyle w:val="Caption"/>
      </w:pPr>
      <w:bookmarkStart w:id="8" w:name="_Ref320609051"/>
      <w:r w:rsidRPr="00322F16">
        <w:t xml:space="preserve">Table </w:t>
      </w:r>
      <w:fldSimple w:instr=" SEQ Table \* ARABIC ">
        <w:r w:rsidR="007B567B" w:rsidRPr="00322F16">
          <w:rPr>
            <w:noProof/>
          </w:rPr>
          <w:t>8</w:t>
        </w:r>
      </w:fldSimple>
      <w:r w:rsidRPr="00322F16">
        <w:t>: Room (Window) Air Conditioner square footage vs. cooling capacity</w:t>
      </w:r>
      <w:r w:rsidRPr="00322F16">
        <w:rPr>
          <w:rStyle w:val="FootnoteReference"/>
        </w:rPr>
        <w:footnoteReference w:id="9"/>
      </w:r>
      <w:bookmarkEnd w:id="8"/>
    </w:p>
    <w:p w:rsidR="00925161" w:rsidRDefault="00925161" w:rsidP="00A948DE"/>
    <w:p w:rsidR="001E3F74" w:rsidRPr="00256FCA" w:rsidRDefault="001E3F74" w:rsidP="00A948DE">
      <w:pPr>
        <w:pStyle w:val="Heading2"/>
      </w:pPr>
      <w:r w:rsidRPr="00256FCA">
        <w:t>Equipment Availability</w:t>
      </w:r>
    </w:p>
    <w:p w:rsidR="00BF0289" w:rsidRPr="00A035CC" w:rsidRDefault="00BF0289" w:rsidP="00BF0289">
      <w:r w:rsidRPr="00A035CC">
        <w:t>Air Conditioner/Heat Pump installers, including American Standard, Bryant, Carrier, Lennox, and Trane, have top line equipment in the 20-21 SEER range down to the minimum 13 SEER.</w:t>
      </w:r>
      <w:r w:rsidRPr="00A035CC">
        <w:rPr>
          <w:rStyle w:val="FootnoteReference"/>
        </w:rPr>
        <w:footnoteReference w:id="10"/>
      </w:r>
    </w:p>
    <w:p w:rsidR="00BF0289" w:rsidRDefault="00BF0289" w:rsidP="00BF0289"/>
    <w:p w:rsidR="00BF0289" w:rsidRPr="00A035CC" w:rsidRDefault="00BF0289" w:rsidP="00BF0289">
      <w:r w:rsidRPr="00A035CC">
        <w:t>Window Air conditioners, including Friedrich, Frigidaire, Haier, GE, LG and Kenmore, top out around 11.7 EER – 12 EER down to varying Federal standards based on construction.</w:t>
      </w:r>
      <w:r w:rsidRPr="00A035CC">
        <w:rPr>
          <w:rStyle w:val="FootnoteReference"/>
        </w:rPr>
        <w:footnoteReference w:id="11"/>
      </w:r>
    </w:p>
    <w:p w:rsidR="00EF14F8" w:rsidRPr="00A035CC" w:rsidRDefault="00EF14F8" w:rsidP="00EF4848"/>
    <w:p w:rsidR="001A06AC" w:rsidRDefault="001A06AC" w:rsidP="00A948DE"/>
    <w:p w:rsidR="00256FCA" w:rsidRDefault="00256FCA" w:rsidP="00A948DE">
      <w:pPr>
        <w:pStyle w:val="Heading1"/>
      </w:pPr>
      <w:r>
        <w:t>Unit Energy Consumption</w:t>
      </w:r>
    </w:p>
    <w:p w:rsidR="00256FCA" w:rsidRPr="00256FCA" w:rsidRDefault="00256FCA" w:rsidP="00A948DE">
      <w:pPr>
        <w:pStyle w:val="Heading2"/>
      </w:pPr>
      <w:r w:rsidRPr="00256FCA">
        <w:t>Energy Use Factors</w:t>
      </w:r>
    </w:p>
    <w:p w:rsidR="00256FCA" w:rsidRDefault="00016C3C" w:rsidP="00A948DE">
      <w:r>
        <w:t>The main factors that affect energy usage of cooling systems are climate zone, cooling degree days, cooling square footage, type of system</w:t>
      </w:r>
      <w:r w:rsidR="00C67EF2">
        <w:t xml:space="preserve">, </w:t>
      </w:r>
      <w:r>
        <w:t>usage of a programmable t</w:t>
      </w:r>
      <w:r w:rsidR="00C67EF2">
        <w:t xml:space="preserve">hermostat, </w:t>
      </w:r>
      <w:r>
        <w:t xml:space="preserve">and the </w:t>
      </w:r>
      <w:r w:rsidR="00C67EF2">
        <w:t xml:space="preserve">age of </w:t>
      </w:r>
      <w:r>
        <w:t xml:space="preserve">the </w:t>
      </w:r>
      <w:r w:rsidR="00C67EF2">
        <w:t>system</w:t>
      </w:r>
      <w:r>
        <w:t>.</w:t>
      </w:r>
      <w:r w:rsidR="0088011A">
        <w:t xml:space="preserve">  The types of systems included here are Central Air (CAC), heat pumps (Pump), room air conditioners (window), and geothermal.</w:t>
      </w:r>
    </w:p>
    <w:p w:rsidR="00016C3C" w:rsidRPr="00256FCA" w:rsidRDefault="00016C3C" w:rsidP="00A948DE"/>
    <w:p w:rsidR="00256FCA" w:rsidRPr="00DE28CD" w:rsidRDefault="00256FCA" w:rsidP="00EF4848">
      <w:pPr>
        <w:pStyle w:val="Heading2"/>
      </w:pPr>
      <w:r>
        <w:t>Consumer Provided Factors</w:t>
      </w:r>
    </w:p>
    <w:p w:rsidR="00256FCA" w:rsidRPr="00256FCA" w:rsidRDefault="00016C3C" w:rsidP="00A948DE">
      <w:r>
        <w:t>Based on customer feedback, the surveys will provide the c</w:t>
      </w:r>
      <w:r w:rsidR="00C67EF2">
        <w:t>ooling s</w:t>
      </w:r>
      <w:r w:rsidR="00E069C7">
        <w:t xml:space="preserve">quare </w:t>
      </w:r>
      <w:r w:rsidR="00C67EF2">
        <w:t>f</w:t>
      </w:r>
      <w:r w:rsidR="00E069C7">
        <w:t>ootage</w:t>
      </w:r>
      <w:r w:rsidR="00C67EF2">
        <w:t xml:space="preserve">, </w:t>
      </w:r>
      <w:r>
        <w:t xml:space="preserve">usage of a </w:t>
      </w:r>
      <w:r w:rsidR="00C67EF2">
        <w:t xml:space="preserve">programmable thermostat, </w:t>
      </w:r>
      <w:r>
        <w:t>type of system</w:t>
      </w:r>
      <w:r w:rsidR="005D6B0D">
        <w:t xml:space="preserve">, </w:t>
      </w:r>
      <w:r>
        <w:t xml:space="preserve">and the </w:t>
      </w:r>
      <w:r w:rsidR="005D6B0D">
        <w:t xml:space="preserve">age of </w:t>
      </w:r>
      <w:r>
        <w:t xml:space="preserve">their </w:t>
      </w:r>
      <w:r w:rsidR="005D6B0D">
        <w:t>system</w:t>
      </w:r>
      <w:r>
        <w:t>.</w:t>
      </w:r>
      <w:r w:rsidR="009A0E53">
        <w:t xml:space="preserve">  The climate zone and cooling degree days will be found based on the weather data we receive based on the customer’s location.</w:t>
      </w:r>
    </w:p>
    <w:p w:rsidR="00256FCA" w:rsidRPr="00256FCA" w:rsidRDefault="00256FCA" w:rsidP="00A948DE"/>
    <w:p w:rsidR="00256FCA" w:rsidRPr="009A0E53" w:rsidRDefault="00256FCA" w:rsidP="00A948DE">
      <w:pPr>
        <w:pStyle w:val="Heading2"/>
      </w:pPr>
      <w:r w:rsidRPr="009A0E53">
        <w:t>Assumed Factors</w:t>
      </w:r>
    </w:p>
    <w:p w:rsidR="00256FCA" w:rsidRDefault="00645463" w:rsidP="00A948DE">
      <w:r>
        <w:t>If the customers is not sure or omits a question, there must be assumed answers to fill in the blanks.</w:t>
      </w:r>
    </w:p>
    <w:p w:rsidR="00645463" w:rsidRDefault="00DA3C8A" w:rsidP="003D4EF7">
      <w:pPr>
        <w:pStyle w:val="ListParagraph"/>
        <w:numPr>
          <w:ilvl w:val="0"/>
          <w:numId w:val="2"/>
        </w:numPr>
      </w:pPr>
      <w:r>
        <w:t>Cooling Square footage- 2</w:t>
      </w:r>
      <w:r w:rsidR="00585885">
        <w:t>,</w:t>
      </w:r>
      <w:r>
        <w:t>036 sqft</w:t>
      </w:r>
      <w:r>
        <w:rPr>
          <w:rStyle w:val="FootnoteReference"/>
        </w:rPr>
        <w:footnoteReference w:id="12"/>
      </w:r>
      <w:r w:rsidR="00DF6FA4">
        <w:t xml:space="preserve">. </w:t>
      </w:r>
      <w:r w:rsidR="00DF6FA4" w:rsidRPr="00A73880">
        <w:t>For the case</w:t>
      </w:r>
      <w:r w:rsidR="000073C0" w:rsidRPr="00A73880">
        <w:t>s</w:t>
      </w:r>
      <w:r w:rsidR="00DF6FA4" w:rsidRPr="00A73880">
        <w:t xml:space="preserve"> where there are Room (Window) Air Conditioners present, the cooling square footage</w:t>
      </w:r>
      <w:r w:rsidR="00BD2DEB" w:rsidRPr="00A73880">
        <w:t xml:space="preserve"> per unit</w:t>
      </w:r>
      <w:r w:rsidR="000073C0" w:rsidRPr="00A73880">
        <w:t>, if not provided in the survey,</w:t>
      </w:r>
      <w:r w:rsidR="00DF6FA4" w:rsidRPr="00A73880">
        <w:t xml:space="preserve"> will be estimated based upon the 2009 </w:t>
      </w:r>
      <w:r w:rsidR="000073C0" w:rsidRPr="00A73880">
        <w:t xml:space="preserve">Room (Window) </w:t>
      </w:r>
      <w:r w:rsidR="000073C0" w:rsidRPr="00A73880">
        <w:lastRenderedPageBreak/>
        <w:t xml:space="preserve">Air Conditioners </w:t>
      </w:r>
      <w:r w:rsidR="00DF6FA4" w:rsidRPr="00A73880">
        <w:t>shipment-weighted average capacity per unit</w:t>
      </w:r>
      <w:r w:rsidR="009413F6" w:rsidRPr="00A73880">
        <w:t>, which equals 9,287 BTU/Hr</w:t>
      </w:r>
      <w:r w:rsidR="00F40EAE" w:rsidRPr="00A73880">
        <w:rPr>
          <w:rStyle w:val="FootnoteReference"/>
        </w:rPr>
        <w:footnoteReference w:id="13"/>
      </w:r>
      <w:r w:rsidR="009413F6" w:rsidRPr="00A73880">
        <w:t xml:space="preserve">. From </w:t>
      </w:r>
      <w:r w:rsidR="009413F6" w:rsidRPr="00A73880">
        <w:fldChar w:fldCharType="begin"/>
      </w:r>
      <w:r w:rsidR="009413F6" w:rsidRPr="00A73880">
        <w:instrText xml:space="preserve"> REF _Ref320609051 \h </w:instrText>
      </w:r>
      <w:r w:rsidR="00E218BE" w:rsidRPr="00A73880">
        <w:instrText xml:space="preserve"> \* MERGEFORMAT </w:instrText>
      </w:r>
      <w:r w:rsidR="009413F6" w:rsidRPr="00A73880">
        <w:fldChar w:fldCharType="separate"/>
      </w:r>
      <w:r w:rsidR="007B567B" w:rsidRPr="00A73880">
        <w:t xml:space="preserve">Table </w:t>
      </w:r>
      <w:r w:rsidR="007B567B" w:rsidRPr="00A73880">
        <w:rPr>
          <w:noProof/>
        </w:rPr>
        <w:t>8</w:t>
      </w:r>
      <w:r w:rsidR="007B567B" w:rsidRPr="00A73880">
        <w:t>: Room (Window) Air Conditioner square footage vs. cooling capacity</w:t>
      </w:r>
      <w:r w:rsidR="009413F6" w:rsidRPr="00A73880">
        <w:fldChar w:fldCharType="end"/>
      </w:r>
      <w:r w:rsidR="009413F6" w:rsidRPr="00A73880">
        <w:t>, a unit with this capacity can be used in any room with a square footage between 350 and 400 square feet. The upper limit of the range, 400 square feet</w:t>
      </w:r>
      <w:r w:rsidR="00EE2D48" w:rsidRPr="00A73880">
        <w:t>,</w:t>
      </w:r>
      <w:r w:rsidR="009413F6" w:rsidRPr="00A73880">
        <w:t xml:space="preserve"> will be used in the calculations.</w:t>
      </w:r>
      <w:r w:rsidR="009413F6">
        <w:t xml:space="preserve"> </w:t>
      </w:r>
    </w:p>
    <w:p w:rsidR="006F5AA7" w:rsidRDefault="006F5AA7" w:rsidP="003D4EF7">
      <w:pPr>
        <w:pStyle w:val="ListParagraph"/>
        <w:numPr>
          <w:ilvl w:val="0"/>
          <w:numId w:val="2"/>
        </w:numPr>
      </w:pPr>
      <w:r>
        <w:t>Typ</w:t>
      </w:r>
      <w:r w:rsidR="00C640A9">
        <w:t>e of cooling system- If climate is warmer than 2,000 CDD=Heat Pump. If cooler than 2,000 CDD=Central Air</w:t>
      </w:r>
      <w:r w:rsidR="006F2729">
        <w:rPr>
          <w:rStyle w:val="FootnoteReference"/>
        </w:rPr>
        <w:footnoteReference w:id="14"/>
      </w:r>
    </w:p>
    <w:p w:rsidR="0058381D" w:rsidRDefault="0058381D" w:rsidP="003D4EF7">
      <w:pPr>
        <w:pStyle w:val="ListParagraph"/>
        <w:numPr>
          <w:ilvl w:val="0"/>
          <w:numId w:val="2"/>
        </w:numPr>
      </w:pPr>
      <w:r>
        <w:t>Age of system- If Central Air, Heat Pump, or Geothermal- 6-10 years, If window unit- 2-5 years</w:t>
      </w:r>
      <w:r w:rsidR="00E26DF1">
        <w:t xml:space="preserve"> (Using </w:t>
      </w:r>
      <w:r w:rsidR="00C640A9">
        <w:fldChar w:fldCharType="begin"/>
      </w:r>
      <w:r w:rsidR="00C640A9">
        <w:instrText xml:space="preserve"> REF _Ref303061948 \h </w:instrText>
      </w:r>
      <w:r w:rsidR="00C640A9">
        <w:fldChar w:fldCharType="separate"/>
      </w:r>
      <w:r w:rsidR="007B567B">
        <w:t xml:space="preserve">Table </w:t>
      </w:r>
      <w:r w:rsidR="007B567B">
        <w:rPr>
          <w:noProof/>
        </w:rPr>
        <w:t>6</w:t>
      </w:r>
      <w:r w:rsidR="00C640A9">
        <w:fldChar w:fldCharType="end"/>
      </w:r>
      <w:r w:rsidR="00C640A9">
        <w:t xml:space="preserve"> &amp; </w:t>
      </w:r>
      <w:r w:rsidR="00C640A9">
        <w:fldChar w:fldCharType="begin"/>
      </w:r>
      <w:r w:rsidR="00C640A9">
        <w:instrText xml:space="preserve"> REF _Ref303061946 \h </w:instrText>
      </w:r>
      <w:r w:rsidR="00C640A9">
        <w:fldChar w:fldCharType="separate"/>
      </w:r>
      <w:r w:rsidR="007B567B">
        <w:t xml:space="preserve">Table </w:t>
      </w:r>
      <w:r w:rsidR="007B567B">
        <w:rPr>
          <w:noProof/>
        </w:rPr>
        <w:t>7</w:t>
      </w:r>
      <w:r w:rsidR="00C640A9">
        <w:fldChar w:fldCharType="end"/>
      </w:r>
      <w:r w:rsidR="00E26DF1">
        <w:t>)</w:t>
      </w:r>
    </w:p>
    <w:p w:rsidR="00344AA7" w:rsidRPr="003218D1" w:rsidRDefault="00127ACE" w:rsidP="00344AA7">
      <w:pPr>
        <w:pStyle w:val="ListParagraph"/>
        <w:numPr>
          <w:ilvl w:val="0"/>
          <w:numId w:val="2"/>
        </w:numPr>
      </w:pPr>
      <w:r>
        <w:t>Set afternoon temperature</w:t>
      </w:r>
      <w:r w:rsidR="00344AA7">
        <w:t xml:space="preserve"> during summer</w:t>
      </w:r>
      <w:r w:rsidR="003D316A">
        <w:t xml:space="preserve"> or cooling months</w:t>
      </w:r>
      <w:r>
        <w:t xml:space="preserve">- </w:t>
      </w:r>
      <w:r w:rsidR="00C54C75">
        <w:t xml:space="preserve">Assume national average of </w:t>
      </w:r>
      <w:r w:rsidR="00344AA7">
        <w:t>74</w:t>
      </w:r>
      <m:oMath>
        <m:r>
          <w:rPr>
            <w:rFonts w:ascii="Cambria Math" w:hAnsi="Cambria Math"/>
          </w:rPr>
          <m:t>℉</m:t>
        </m:r>
      </m:oMath>
      <w:r w:rsidR="00C640A9">
        <w:rPr>
          <w:rStyle w:val="FootnoteReference"/>
        </w:rPr>
        <w:footnoteReference w:id="15"/>
      </w:r>
      <w:r w:rsidR="00C54C75" w:rsidRPr="00344AA7">
        <w:rPr>
          <w:rFonts w:eastAsiaTheme="minorEastAsia"/>
        </w:rPr>
        <w:t>.</w:t>
      </w:r>
      <w:r w:rsidR="00C640A9" w:rsidRPr="00344AA7">
        <w:rPr>
          <w:rFonts w:eastAsiaTheme="minorEastAsia"/>
        </w:rPr>
        <w:t xml:space="preserve"> </w:t>
      </w:r>
      <w:r w:rsidR="00E37BA4" w:rsidRPr="00344AA7">
        <w:rPr>
          <w:rFonts w:eastAsiaTheme="minorEastAsia"/>
        </w:rPr>
        <w:t xml:space="preserve"> This</w:t>
      </w:r>
      <w:r w:rsidR="00344AA7" w:rsidRPr="00344AA7">
        <w:rPr>
          <w:rFonts w:eastAsiaTheme="minorEastAsia"/>
        </w:rPr>
        <w:t xml:space="preserve"> value is found using a weighted average of the data in </w:t>
      </w:r>
      <w:r w:rsidR="00344AA7" w:rsidRPr="00CE3F50">
        <w:fldChar w:fldCharType="begin"/>
      </w:r>
      <w:r w:rsidR="00344AA7" w:rsidRPr="00CE3F50">
        <w:instrText xml:space="preserve"> REF _Ref303065129 \h </w:instrText>
      </w:r>
      <w:r w:rsidR="00CE3F50">
        <w:instrText xml:space="preserve"> \* MERGEFORMAT </w:instrText>
      </w:r>
      <w:r w:rsidR="00344AA7" w:rsidRPr="00CE3F50">
        <w:fldChar w:fldCharType="separate"/>
      </w:r>
      <w:r w:rsidR="007B567B" w:rsidRPr="007B567B">
        <w:t>Table 9</w:t>
      </w:r>
      <w:r w:rsidR="00344AA7" w:rsidRPr="00CE3F50">
        <w:fldChar w:fldCharType="end"/>
      </w:r>
      <w:r w:rsidR="00344AA7" w:rsidRPr="00CE3F50">
        <w:t>.</w:t>
      </w:r>
    </w:p>
    <w:p w:rsidR="00344AA7" w:rsidRDefault="00344AA7" w:rsidP="00344AA7">
      <w:pPr>
        <w:pStyle w:val="Caption"/>
        <w:keepNext/>
      </w:pPr>
    </w:p>
    <w:tbl>
      <w:tblPr>
        <w:tblW w:w="7360" w:type="dxa"/>
        <w:jc w:val="center"/>
        <w:tblInd w:w="-147" w:type="dxa"/>
        <w:tblLook w:val="04A0" w:firstRow="1" w:lastRow="0" w:firstColumn="1" w:lastColumn="0" w:noHBand="0" w:noVBand="1"/>
      </w:tblPr>
      <w:tblGrid>
        <w:gridCol w:w="2480"/>
        <w:gridCol w:w="2000"/>
        <w:gridCol w:w="1500"/>
        <w:gridCol w:w="1380"/>
      </w:tblGrid>
      <w:tr w:rsidR="003218D1" w:rsidRPr="003218D1" w:rsidTr="00344AA7">
        <w:trPr>
          <w:trHeight w:val="690"/>
          <w:jc w:val="center"/>
        </w:trPr>
        <w:tc>
          <w:tcPr>
            <w:tcW w:w="2480" w:type="dxa"/>
            <w:tcBorders>
              <w:top w:val="single" w:sz="8" w:space="0" w:color="auto"/>
              <w:left w:val="single" w:sz="8" w:space="0" w:color="auto"/>
              <w:bottom w:val="single" w:sz="4" w:space="0" w:color="auto"/>
              <w:right w:val="single" w:sz="8" w:space="0" w:color="000000"/>
            </w:tcBorders>
            <w:shd w:val="clear" w:color="000000" w:fill="663300"/>
            <w:vAlign w:val="center"/>
            <w:hideMark/>
          </w:tcPr>
          <w:p w:rsidR="003218D1" w:rsidRPr="003218D1" w:rsidRDefault="003218D1" w:rsidP="003218D1">
            <w:pPr>
              <w:jc w:val="center"/>
              <w:rPr>
                <w:rFonts w:ascii="Arial" w:eastAsia="Times New Roman" w:hAnsi="Arial" w:cs="Arial"/>
                <w:color w:val="FFFFFF"/>
                <w:sz w:val="16"/>
                <w:szCs w:val="16"/>
              </w:rPr>
            </w:pPr>
            <w:r w:rsidRPr="003218D1">
              <w:rPr>
                <w:rFonts w:ascii="Arial" w:eastAsia="Times New Roman" w:hAnsi="Arial" w:cs="Arial"/>
                <w:color w:val="FFFFFF"/>
                <w:sz w:val="16"/>
                <w:szCs w:val="16"/>
              </w:rPr>
              <w:t>Summertime Daytime Temperature Ranges</w:t>
            </w:r>
          </w:p>
        </w:tc>
        <w:tc>
          <w:tcPr>
            <w:tcW w:w="2000" w:type="dxa"/>
            <w:tcBorders>
              <w:top w:val="single" w:sz="8" w:space="0" w:color="auto"/>
              <w:left w:val="nil"/>
              <w:bottom w:val="single" w:sz="8" w:space="0" w:color="000000"/>
              <w:right w:val="single" w:sz="8" w:space="0" w:color="000000"/>
            </w:tcBorders>
            <w:shd w:val="clear" w:color="000000" w:fill="663300"/>
            <w:vAlign w:val="center"/>
            <w:hideMark/>
          </w:tcPr>
          <w:p w:rsidR="003218D1" w:rsidRPr="003218D1" w:rsidRDefault="003218D1" w:rsidP="003218D1">
            <w:pPr>
              <w:jc w:val="center"/>
              <w:rPr>
                <w:rFonts w:ascii="Arial" w:eastAsia="Times New Roman" w:hAnsi="Arial" w:cs="Arial"/>
                <w:color w:val="FFFFFF"/>
                <w:sz w:val="16"/>
                <w:szCs w:val="16"/>
              </w:rPr>
            </w:pPr>
            <w:r w:rsidRPr="003218D1">
              <w:rPr>
                <w:rFonts w:ascii="Arial" w:eastAsia="Times New Roman" w:hAnsi="Arial" w:cs="Arial"/>
                <w:color w:val="FFFFFF"/>
                <w:sz w:val="16"/>
                <w:szCs w:val="16"/>
              </w:rPr>
              <w:t>Assumed Summer Daytime Set Temperature</w:t>
            </w:r>
            <w:r w:rsidR="00344AA7">
              <w:rPr>
                <w:rFonts w:ascii="Arial" w:eastAsia="Times New Roman" w:hAnsi="Arial" w:cs="Arial"/>
                <w:color w:val="FFFFFF"/>
                <w:sz w:val="16"/>
                <w:szCs w:val="16"/>
              </w:rPr>
              <w:t xml:space="preserve"> (</w:t>
            </w:r>
            <m:oMath>
              <m:r>
                <w:rPr>
                  <w:rFonts w:ascii="Cambria Math" w:hAnsi="Cambria Math"/>
                </w:rPr>
                <m:t>℉)</m:t>
              </m:r>
            </m:oMath>
          </w:p>
        </w:tc>
        <w:tc>
          <w:tcPr>
            <w:tcW w:w="1500" w:type="dxa"/>
            <w:tcBorders>
              <w:top w:val="single" w:sz="8" w:space="0" w:color="auto"/>
              <w:left w:val="nil"/>
              <w:bottom w:val="single" w:sz="8" w:space="0" w:color="000000"/>
              <w:right w:val="single" w:sz="8" w:space="0" w:color="000000"/>
            </w:tcBorders>
            <w:shd w:val="clear" w:color="000000" w:fill="663300"/>
            <w:vAlign w:val="center"/>
            <w:hideMark/>
          </w:tcPr>
          <w:p w:rsidR="003218D1" w:rsidRPr="003218D1" w:rsidRDefault="00344AA7" w:rsidP="00344AA7">
            <w:pPr>
              <w:jc w:val="center"/>
              <w:rPr>
                <w:rFonts w:ascii="Arial" w:eastAsia="Times New Roman" w:hAnsi="Arial" w:cs="Arial"/>
                <w:color w:val="FFFFFF"/>
                <w:sz w:val="16"/>
                <w:szCs w:val="16"/>
              </w:rPr>
            </w:pPr>
            <w:r>
              <w:rPr>
                <w:rFonts w:ascii="Arial" w:eastAsia="Times New Roman" w:hAnsi="Arial" w:cs="Arial"/>
                <w:color w:val="FFFFFF"/>
                <w:sz w:val="16"/>
                <w:szCs w:val="16"/>
              </w:rPr>
              <w:t>Population With Equivalent Setting</w:t>
            </w:r>
            <w:r w:rsidR="00341FAC">
              <w:rPr>
                <w:rFonts w:ascii="Arial" w:eastAsia="Times New Roman" w:hAnsi="Arial" w:cs="Arial"/>
                <w:color w:val="FFFFFF"/>
                <w:sz w:val="16"/>
                <w:szCs w:val="16"/>
              </w:rPr>
              <w:t xml:space="preserve"> (%)</w:t>
            </w:r>
          </w:p>
        </w:tc>
        <w:tc>
          <w:tcPr>
            <w:tcW w:w="1380" w:type="dxa"/>
            <w:tcBorders>
              <w:top w:val="single" w:sz="8" w:space="0" w:color="auto"/>
              <w:left w:val="nil"/>
              <w:bottom w:val="single" w:sz="8" w:space="0" w:color="000000"/>
              <w:right w:val="single" w:sz="8" w:space="0" w:color="000000"/>
            </w:tcBorders>
            <w:shd w:val="clear" w:color="000000" w:fill="663300"/>
            <w:vAlign w:val="center"/>
            <w:hideMark/>
          </w:tcPr>
          <w:p w:rsidR="003218D1" w:rsidRPr="003218D1" w:rsidRDefault="003218D1" w:rsidP="003218D1">
            <w:pPr>
              <w:jc w:val="center"/>
              <w:rPr>
                <w:rFonts w:ascii="Arial" w:eastAsia="Times New Roman" w:hAnsi="Arial" w:cs="Arial"/>
                <w:color w:val="FFFFFF"/>
                <w:sz w:val="16"/>
                <w:szCs w:val="16"/>
              </w:rPr>
            </w:pPr>
            <w:r w:rsidRPr="003218D1">
              <w:rPr>
                <w:rFonts w:ascii="Arial" w:eastAsia="Times New Roman" w:hAnsi="Arial" w:cs="Arial"/>
                <w:color w:val="FFFFFF"/>
                <w:sz w:val="16"/>
                <w:szCs w:val="16"/>
              </w:rPr>
              <w:t>Weighted Average Temperature</w:t>
            </w:r>
            <w:r w:rsidR="00344AA7">
              <w:rPr>
                <w:rFonts w:ascii="Arial" w:eastAsia="Times New Roman" w:hAnsi="Arial" w:cs="Arial"/>
                <w:color w:val="FFFFFF"/>
                <w:sz w:val="16"/>
                <w:szCs w:val="16"/>
              </w:rPr>
              <w:t xml:space="preserve"> (</w:t>
            </w:r>
            <m:oMath>
              <m:r>
                <w:rPr>
                  <w:rFonts w:ascii="Cambria Math" w:hAnsi="Cambria Math"/>
                </w:rPr>
                <m:t>℉)</m:t>
              </m:r>
            </m:oMath>
          </w:p>
        </w:tc>
      </w:tr>
      <w:tr w:rsidR="003218D1" w:rsidRPr="003218D1" w:rsidTr="00344AA7">
        <w:trPr>
          <w:trHeight w:val="315"/>
          <w:jc w:val="center"/>
        </w:trPr>
        <w:tc>
          <w:tcPr>
            <w:tcW w:w="2480" w:type="dxa"/>
            <w:tcBorders>
              <w:top w:val="single" w:sz="4" w:space="0" w:color="auto"/>
              <w:left w:val="single" w:sz="4" w:space="0" w:color="auto"/>
              <w:bottom w:val="single" w:sz="4" w:space="0" w:color="auto"/>
              <w:right w:val="single" w:sz="4" w:space="0" w:color="auto"/>
            </w:tcBorders>
            <w:shd w:val="clear" w:color="000000" w:fill="CCC7C0"/>
            <w:noWrap/>
            <w:vAlign w:val="center"/>
            <w:hideMark/>
          </w:tcPr>
          <w:p w:rsidR="003218D1" w:rsidRPr="003218D1" w:rsidRDefault="003218D1" w:rsidP="003218D1">
            <w:pPr>
              <w:rPr>
                <w:rFonts w:ascii="Arial" w:eastAsia="Times New Roman" w:hAnsi="Arial" w:cs="Arial"/>
                <w:color w:val="000000"/>
                <w:sz w:val="16"/>
                <w:szCs w:val="16"/>
              </w:rPr>
            </w:pPr>
            <w:r w:rsidRPr="003218D1">
              <w:rPr>
                <w:rFonts w:ascii="Arial" w:eastAsia="Times New Roman" w:hAnsi="Arial" w:cs="Arial"/>
                <w:color w:val="000000"/>
                <w:sz w:val="16"/>
                <w:szCs w:val="16"/>
              </w:rPr>
              <w:t>69 Degrees or Less</w:t>
            </w:r>
          </w:p>
        </w:tc>
        <w:tc>
          <w:tcPr>
            <w:tcW w:w="2000" w:type="dxa"/>
            <w:tcBorders>
              <w:top w:val="nil"/>
              <w:left w:val="single" w:sz="4" w:space="0" w:color="auto"/>
              <w:bottom w:val="single" w:sz="8" w:space="0" w:color="000000"/>
              <w:right w:val="single" w:sz="8" w:space="0" w:color="000000"/>
            </w:tcBorders>
            <w:shd w:val="clear" w:color="000000" w:fill="CCC7C0"/>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68</w:t>
            </w:r>
          </w:p>
        </w:tc>
        <w:tc>
          <w:tcPr>
            <w:tcW w:w="1500" w:type="dxa"/>
            <w:tcBorders>
              <w:top w:val="nil"/>
              <w:left w:val="nil"/>
              <w:bottom w:val="single" w:sz="8" w:space="0" w:color="000000"/>
              <w:right w:val="single" w:sz="8" w:space="0" w:color="000000"/>
            </w:tcBorders>
            <w:shd w:val="clear" w:color="000000" w:fill="CCC7C0"/>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11.4</w:t>
            </w:r>
          </w:p>
        </w:tc>
        <w:tc>
          <w:tcPr>
            <w:tcW w:w="1380" w:type="dxa"/>
            <w:vMerge w:val="restart"/>
            <w:tcBorders>
              <w:top w:val="nil"/>
              <w:left w:val="single" w:sz="8" w:space="0" w:color="000000"/>
              <w:bottom w:val="single" w:sz="8" w:space="0" w:color="000000"/>
              <w:right w:val="single" w:sz="8" w:space="0" w:color="000000"/>
            </w:tcBorders>
            <w:shd w:val="clear" w:color="000000" w:fill="CCC7C0"/>
            <w:vAlign w:val="center"/>
            <w:hideMark/>
          </w:tcPr>
          <w:p w:rsidR="003218D1" w:rsidRPr="003218D1" w:rsidRDefault="003218D1" w:rsidP="003218D1">
            <w:pPr>
              <w:jc w:val="center"/>
              <w:rPr>
                <w:rFonts w:ascii="Arial" w:eastAsia="Times New Roman" w:hAnsi="Arial" w:cs="Arial"/>
                <w:color w:val="000000"/>
                <w:sz w:val="16"/>
                <w:szCs w:val="16"/>
              </w:rPr>
            </w:pPr>
            <w:r w:rsidRPr="003218D1">
              <w:rPr>
                <w:rFonts w:ascii="Arial" w:eastAsia="Times New Roman" w:hAnsi="Arial" w:cs="Arial"/>
                <w:color w:val="000000"/>
                <w:sz w:val="16"/>
                <w:szCs w:val="16"/>
              </w:rPr>
              <w:t>74</w:t>
            </w:r>
          </w:p>
        </w:tc>
      </w:tr>
      <w:tr w:rsidR="003218D1" w:rsidRPr="003218D1" w:rsidTr="00344AA7">
        <w:trPr>
          <w:trHeight w:val="315"/>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18D1" w:rsidRPr="003218D1" w:rsidRDefault="003218D1" w:rsidP="003218D1">
            <w:pPr>
              <w:rPr>
                <w:rFonts w:ascii="Arial" w:eastAsia="Times New Roman" w:hAnsi="Arial" w:cs="Arial"/>
                <w:color w:val="000000"/>
                <w:sz w:val="16"/>
                <w:szCs w:val="16"/>
              </w:rPr>
            </w:pPr>
            <w:r w:rsidRPr="003218D1">
              <w:rPr>
                <w:rFonts w:ascii="Arial" w:eastAsia="Times New Roman" w:hAnsi="Arial" w:cs="Arial"/>
                <w:color w:val="000000"/>
                <w:sz w:val="16"/>
                <w:szCs w:val="16"/>
              </w:rPr>
              <w:t>70 Degrees</w:t>
            </w:r>
          </w:p>
        </w:tc>
        <w:tc>
          <w:tcPr>
            <w:tcW w:w="2000" w:type="dxa"/>
            <w:tcBorders>
              <w:top w:val="nil"/>
              <w:left w:val="single" w:sz="4" w:space="0" w:color="auto"/>
              <w:bottom w:val="single" w:sz="8" w:space="0" w:color="000000"/>
              <w:right w:val="single" w:sz="8" w:space="0" w:color="000000"/>
            </w:tcBorders>
            <w:shd w:val="clear" w:color="auto" w:fill="auto"/>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70</w:t>
            </w:r>
          </w:p>
        </w:tc>
        <w:tc>
          <w:tcPr>
            <w:tcW w:w="1500" w:type="dxa"/>
            <w:tcBorders>
              <w:top w:val="nil"/>
              <w:left w:val="nil"/>
              <w:bottom w:val="single" w:sz="8" w:space="0" w:color="000000"/>
              <w:right w:val="single" w:sz="8" w:space="0" w:color="000000"/>
            </w:tcBorders>
            <w:shd w:val="clear" w:color="auto" w:fill="auto"/>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14.8</w:t>
            </w:r>
          </w:p>
        </w:tc>
        <w:tc>
          <w:tcPr>
            <w:tcW w:w="1380" w:type="dxa"/>
            <w:vMerge/>
            <w:tcBorders>
              <w:top w:val="nil"/>
              <w:left w:val="single" w:sz="8" w:space="0" w:color="000000"/>
              <w:bottom w:val="single" w:sz="8" w:space="0" w:color="000000"/>
              <w:right w:val="single" w:sz="8" w:space="0" w:color="000000"/>
            </w:tcBorders>
            <w:vAlign w:val="center"/>
            <w:hideMark/>
          </w:tcPr>
          <w:p w:rsidR="003218D1" w:rsidRPr="003218D1" w:rsidRDefault="003218D1" w:rsidP="003218D1">
            <w:pPr>
              <w:rPr>
                <w:rFonts w:ascii="Arial" w:eastAsia="Times New Roman" w:hAnsi="Arial" w:cs="Arial"/>
                <w:color w:val="000000"/>
                <w:sz w:val="16"/>
                <w:szCs w:val="16"/>
              </w:rPr>
            </w:pPr>
          </w:p>
        </w:tc>
      </w:tr>
      <w:tr w:rsidR="003218D1" w:rsidRPr="003218D1" w:rsidTr="00344AA7">
        <w:trPr>
          <w:trHeight w:val="315"/>
          <w:jc w:val="center"/>
        </w:trPr>
        <w:tc>
          <w:tcPr>
            <w:tcW w:w="2480" w:type="dxa"/>
            <w:tcBorders>
              <w:top w:val="single" w:sz="4" w:space="0" w:color="auto"/>
              <w:left w:val="single" w:sz="4" w:space="0" w:color="auto"/>
              <w:bottom w:val="single" w:sz="4" w:space="0" w:color="auto"/>
              <w:right w:val="single" w:sz="4" w:space="0" w:color="auto"/>
            </w:tcBorders>
            <w:shd w:val="clear" w:color="000000" w:fill="CCC7C0"/>
            <w:noWrap/>
            <w:vAlign w:val="center"/>
            <w:hideMark/>
          </w:tcPr>
          <w:p w:rsidR="003218D1" w:rsidRPr="003218D1" w:rsidRDefault="003218D1" w:rsidP="003218D1">
            <w:pPr>
              <w:rPr>
                <w:rFonts w:ascii="Arial" w:eastAsia="Times New Roman" w:hAnsi="Arial" w:cs="Arial"/>
                <w:color w:val="000000"/>
                <w:sz w:val="16"/>
                <w:szCs w:val="16"/>
              </w:rPr>
            </w:pPr>
            <w:r w:rsidRPr="003218D1">
              <w:rPr>
                <w:rFonts w:ascii="Arial" w:eastAsia="Times New Roman" w:hAnsi="Arial" w:cs="Arial"/>
                <w:color w:val="000000"/>
                <w:sz w:val="16"/>
                <w:szCs w:val="16"/>
              </w:rPr>
              <w:t>71 to 73 Degrees</w:t>
            </w:r>
          </w:p>
        </w:tc>
        <w:tc>
          <w:tcPr>
            <w:tcW w:w="2000" w:type="dxa"/>
            <w:tcBorders>
              <w:top w:val="nil"/>
              <w:left w:val="single" w:sz="4" w:space="0" w:color="auto"/>
              <w:bottom w:val="single" w:sz="8" w:space="0" w:color="000000"/>
              <w:right w:val="single" w:sz="8" w:space="0" w:color="000000"/>
            </w:tcBorders>
            <w:shd w:val="clear" w:color="000000" w:fill="CCC7C0"/>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72</w:t>
            </w:r>
          </w:p>
        </w:tc>
        <w:tc>
          <w:tcPr>
            <w:tcW w:w="1500" w:type="dxa"/>
            <w:tcBorders>
              <w:top w:val="nil"/>
              <w:left w:val="nil"/>
              <w:bottom w:val="single" w:sz="8" w:space="0" w:color="000000"/>
              <w:right w:val="single" w:sz="8" w:space="0" w:color="000000"/>
            </w:tcBorders>
            <w:shd w:val="clear" w:color="000000" w:fill="CCC7C0"/>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19</w:t>
            </w:r>
          </w:p>
        </w:tc>
        <w:tc>
          <w:tcPr>
            <w:tcW w:w="1380" w:type="dxa"/>
            <w:vMerge/>
            <w:tcBorders>
              <w:top w:val="nil"/>
              <w:left w:val="single" w:sz="8" w:space="0" w:color="000000"/>
              <w:bottom w:val="single" w:sz="8" w:space="0" w:color="000000"/>
              <w:right w:val="single" w:sz="8" w:space="0" w:color="000000"/>
            </w:tcBorders>
            <w:vAlign w:val="center"/>
            <w:hideMark/>
          </w:tcPr>
          <w:p w:rsidR="003218D1" w:rsidRPr="003218D1" w:rsidRDefault="003218D1" w:rsidP="003218D1">
            <w:pPr>
              <w:rPr>
                <w:rFonts w:ascii="Arial" w:eastAsia="Times New Roman" w:hAnsi="Arial" w:cs="Arial"/>
                <w:color w:val="000000"/>
                <w:sz w:val="16"/>
                <w:szCs w:val="16"/>
              </w:rPr>
            </w:pPr>
          </w:p>
        </w:tc>
      </w:tr>
      <w:tr w:rsidR="003218D1" w:rsidRPr="003218D1" w:rsidTr="00344AA7">
        <w:trPr>
          <w:trHeight w:val="315"/>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18D1" w:rsidRPr="003218D1" w:rsidRDefault="003218D1" w:rsidP="003218D1">
            <w:pPr>
              <w:rPr>
                <w:rFonts w:ascii="Arial" w:eastAsia="Times New Roman" w:hAnsi="Arial" w:cs="Arial"/>
                <w:color w:val="000000"/>
                <w:sz w:val="16"/>
                <w:szCs w:val="16"/>
              </w:rPr>
            </w:pPr>
            <w:r w:rsidRPr="003218D1">
              <w:rPr>
                <w:rFonts w:ascii="Arial" w:eastAsia="Times New Roman" w:hAnsi="Arial" w:cs="Arial"/>
                <w:color w:val="000000"/>
                <w:sz w:val="16"/>
                <w:szCs w:val="16"/>
              </w:rPr>
              <w:t>74 to 76 Degrees</w:t>
            </w:r>
          </w:p>
        </w:tc>
        <w:tc>
          <w:tcPr>
            <w:tcW w:w="2000" w:type="dxa"/>
            <w:tcBorders>
              <w:top w:val="nil"/>
              <w:left w:val="single" w:sz="4" w:space="0" w:color="auto"/>
              <w:bottom w:val="single" w:sz="8" w:space="0" w:color="000000"/>
              <w:right w:val="single" w:sz="8" w:space="0" w:color="000000"/>
            </w:tcBorders>
            <w:shd w:val="clear" w:color="auto" w:fill="auto"/>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75</w:t>
            </w:r>
          </w:p>
        </w:tc>
        <w:tc>
          <w:tcPr>
            <w:tcW w:w="1500" w:type="dxa"/>
            <w:tcBorders>
              <w:top w:val="nil"/>
              <w:left w:val="nil"/>
              <w:bottom w:val="single" w:sz="8" w:space="0" w:color="000000"/>
              <w:right w:val="single" w:sz="8" w:space="0" w:color="000000"/>
            </w:tcBorders>
            <w:shd w:val="clear" w:color="auto" w:fill="auto"/>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25.6</w:t>
            </w:r>
          </w:p>
        </w:tc>
        <w:tc>
          <w:tcPr>
            <w:tcW w:w="1380" w:type="dxa"/>
            <w:vMerge/>
            <w:tcBorders>
              <w:top w:val="nil"/>
              <w:left w:val="single" w:sz="8" w:space="0" w:color="000000"/>
              <w:bottom w:val="single" w:sz="8" w:space="0" w:color="000000"/>
              <w:right w:val="single" w:sz="8" w:space="0" w:color="000000"/>
            </w:tcBorders>
            <w:vAlign w:val="center"/>
            <w:hideMark/>
          </w:tcPr>
          <w:p w:rsidR="003218D1" w:rsidRPr="003218D1" w:rsidRDefault="003218D1" w:rsidP="003218D1">
            <w:pPr>
              <w:rPr>
                <w:rFonts w:ascii="Arial" w:eastAsia="Times New Roman" w:hAnsi="Arial" w:cs="Arial"/>
                <w:color w:val="000000"/>
                <w:sz w:val="16"/>
                <w:szCs w:val="16"/>
              </w:rPr>
            </w:pPr>
          </w:p>
        </w:tc>
      </w:tr>
      <w:tr w:rsidR="003218D1" w:rsidRPr="003218D1" w:rsidTr="00344AA7">
        <w:trPr>
          <w:trHeight w:val="315"/>
          <w:jc w:val="center"/>
        </w:trPr>
        <w:tc>
          <w:tcPr>
            <w:tcW w:w="2480" w:type="dxa"/>
            <w:tcBorders>
              <w:top w:val="single" w:sz="4" w:space="0" w:color="auto"/>
              <w:left w:val="single" w:sz="4" w:space="0" w:color="auto"/>
              <w:bottom w:val="single" w:sz="4" w:space="0" w:color="auto"/>
              <w:right w:val="single" w:sz="4" w:space="0" w:color="auto"/>
            </w:tcBorders>
            <w:shd w:val="clear" w:color="000000" w:fill="CCC7C0"/>
            <w:noWrap/>
            <w:vAlign w:val="center"/>
            <w:hideMark/>
          </w:tcPr>
          <w:p w:rsidR="003218D1" w:rsidRPr="003218D1" w:rsidRDefault="003218D1" w:rsidP="003218D1">
            <w:pPr>
              <w:rPr>
                <w:rFonts w:ascii="Arial" w:eastAsia="Times New Roman" w:hAnsi="Arial" w:cs="Arial"/>
                <w:color w:val="000000"/>
                <w:sz w:val="16"/>
                <w:szCs w:val="16"/>
              </w:rPr>
            </w:pPr>
            <w:r w:rsidRPr="003218D1">
              <w:rPr>
                <w:rFonts w:ascii="Arial" w:eastAsia="Times New Roman" w:hAnsi="Arial" w:cs="Arial"/>
                <w:color w:val="000000"/>
                <w:sz w:val="16"/>
                <w:szCs w:val="16"/>
              </w:rPr>
              <w:t>77 to 79 Degrees</w:t>
            </w:r>
          </w:p>
        </w:tc>
        <w:tc>
          <w:tcPr>
            <w:tcW w:w="2000" w:type="dxa"/>
            <w:tcBorders>
              <w:top w:val="nil"/>
              <w:left w:val="single" w:sz="4" w:space="0" w:color="auto"/>
              <w:bottom w:val="single" w:sz="8" w:space="0" w:color="000000"/>
              <w:right w:val="single" w:sz="8" w:space="0" w:color="000000"/>
            </w:tcBorders>
            <w:shd w:val="clear" w:color="000000" w:fill="CCC7C0"/>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78</w:t>
            </w:r>
          </w:p>
        </w:tc>
        <w:tc>
          <w:tcPr>
            <w:tcW w:w="1500" w:type="dxa"/>
            <w:tcBorders>
              <w:top w:val="nil"/>
              <w:left w:val="nil"/>
              <w:bottom w:val="single" w:sz="8" w:space="0" w:color="000000"/>
              <w:right w:val="single" w:sz="8" w:space="0" w:color="000000"/>
            </w:tcBorders>
            <w:shd w:val="clear" w:color="000000" w:fill="CCC7C0"/>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17.8</w:t>
            </w:r>
          </w:p>
        </w:tc>
        <w:tc>
          <w:tcPr>
            <w:tcW w:w="1380" w:type="dxa"/>
            <w:vMerge/>
            <w:tcBorders>
              <w:top w:val="nil"/>
              <w:left w:val="single" w:sz="8" w:space="0" w:color="000000"/>
              <w:bottom w:val="single" w:sz="8" w:space="0" w:color="000000"/>
              <w:right w:val="single" w:sz="8" w:space="0" w:color="000000"/>
            </w:tcBorders>
            <w:vAlign w:val="center"/>
            <w:hideMark/>
          </w:tcPr>
          <w:p w:rsidR="003218D1" w:rsidRPr="003218D1" w:rsidRDefault="003218D1" w:rsidP="003218D1">
            <w:pPr>
              <w:rPr>
                <w:rFonts w:ascii="Arial" w:eastAsia="Times New Roman" w:hAnsi="Arial" w:cs="Arial"/>
                <w:color w:val="000000"/>
                <w:sz w:val="16"/>
                <w:szCs w:val="16"/>
              </w:rPr>
            </w:pPr>
          </w:p>
        </w:tc>
      </w:tr>
      <w:tr w:rsidR="003218D1" w:rsidRPr="003218D1" w:rsidTr="00344AA7">
        <w:trPr>
          <w:trHeight w:val="315"/>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18D1" w:rsidRPr="003218D1" w:rsidRDefault="003218D1" w:rsidP="003218D1">
            <w:pPr>
              <w:rPr>
                <w:rFonts w:ascii="Arial" w:eastAsia="Times New Roman" w:hAnsi="Arial" w:cs="Arial"/>
                <w:color w:val="000000"/>
                <w:sz w:val="16"/>
                <w:szCs w:val="16"/>
              </w:rPr>
            </w:pPr>
            <w:r w:rsidRPr="003218D1">
              <w:rPr>
                <w:rFonts w:ascii="Arial" w:eastAsia="Times New Roman" w:hAnsi="Arial" w:cs="Arial"/>
                <w:color w:val="000000"/>
                <w:sz w:val="16"/>
                <w:szCs w:val="16"/>
              </w:rPr>
              <w:t>80 or More Degrees</w:t>
            </w:r>
          </w:p>
        </w:tc>
        <w:tc>
          <w:tcPr>
            <w:tcW w:w="2000" w:type="dxa"/>
            <w:tcBorders>
              <w:top w:val="nil"/>
              <w:left w:val="single" w:sz="4" w:space="0" w:color="auto"/>
              <w:bottom w:val="single" w:sz="8" w:space="0" w:color="000000"/>
              <w:right w:val="single" w:sz="8" w:space="0" w:color="000000"/>
            </w:tcBorders>
            <w:shd w:val="clear" w:color="auto" w:fill="auto"/>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80</w:t>
            </w:r>
          </w:p>
        </w:tc>
        <w:tc>
          <w:tcPr>
            <w:tcW w:w="1500" w:type="dxa"/>
            <w:tcBorders>
              <w:top w:val="nil"/>
              <w:left w:val="nil"/>
              <w:bottom w:val="single" w:sz="8" w:space="0" w:color="000000"/>
              <w:right w:val="single" w:sz="8" w:space="0" w:color="000000"/>
            </w:tcBorders>
            <w:shd w:val="clear" w:color="auto" w:fill="auto"/>
            <w:noWrap/>
            <w:vAlign w:val="center"/>
            <w:hideMark/>
          </w:tcPr>
          <w:p w:rsidR="003218D1" w:rsidRPr="003218D1" w:rsidRDefault="003218D1"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11.6</w:t>
            </w:r>
          </w:p>
        </w:tc>
        <w:tc>
          <w:tcPr>
            <w:tcW w:w="1380" w:type="dxa"/>
            <w:vMerge/>
            <w:tcBorders>
              <w:top w:val="nil"/>
              <w:left w:val="single" w:sz="8" w:space="0" w:color="000000"/>
              <w:bottom w:val="single" w:sz="8" w:space="0" w:color="000000"/>
              <w:right w:val="single" w:sz="8" w:space="0" w:color="000000"/>
            </w:tcBorders>
            <w:vAlign w:val="center"/>
            <w:hideMark/>
          </w:tcPr>
          <w:p w:rsidR="003218D1" w:rsidRPr="003218D1" w:rsidRDefault="003218D1" w:rsidP="003218D1">
            <w:pPr>
              <w:rPr>
                <w:rFonts w:ascii="Arial" w:eastAsia="Times New Roman" w:hAnsi="Arial" w:cs="Arial"/>
                <w:color w:val="000000"/>
                <w:sz w:val="16"/>
                <w:szCs w:val="16"/>
              </w:rPr>
            </w:pPr>
          </w:p>
        </w:tc>
      </w:tr>
    </w:tbl>
    <w:p w:rsidR="003218D1" w:rsidRPr="00344AA7" w:rsidRDefault="00344AA7" w:rsidP="00344AA7">
      <w:pPr>
        <w:jc w:val="center"/>
        <w:rPr>
          <w:b/>
          <w:bCs/>
          <w:color w:val="144352" w:themeColor="accent1"/>
          <w:sz w:val="18"/>
          <w:szCs w:val="18"/>
        </w:rPr>
      </w:pPr>
      <w:bookmarkStart w:id="9" w:name="_Ref303065129"/>
      <w:r w:rsidRPr="00344AA7">
        <w:rPr>
          <w:b/>
          <w:bCs/>
          <w:color w:val="144352" w:themeColor="accent1"/>
          <w:sz w:val="18"/>
          <w:szCs w:val="18"/>
        </w:rPr>
        <w:t xml:space="preserve">Table </w:t>
      </w:r>
      <w:r w:rsidRPr="00344AA7">
        <w:rPr>
          <w:b/>
          <w:bCs/>
          <w:color w:val="144352" w:themeColor="accent1"/>
          <w:sz w:val="18"/>
          <w:szCs w:val="18"/>
        </w:rPr>
        <w:fldChar w:fldCharType="begin"/>
      </w:r>
      <w:r w:rsidRPr="00344AA7">
        <w:rPr>
          <w:b/>
          <w:bCs/>
          <w:color w:val="144352" w:themeColor="accent1"/>
          <w:sz w:val="18"/>
          <w:szCs w:val="18"/>
        </w:rPr>
        <w:instrText xml:space="preserve"> SEQ Table \* ARABIC </w:instrText>
      </w:r>
      <w:r w:rsidRPr="00344AA7">
        <w:rPr>
          <w:b/>
          <w:bCs/>
          <w:color w:val="144352" w:themeColor="accent1"/>
          <w:sz w:val="18"/>
          <w:szCs w:val="18"/>
        </w:rPr>
        <w:fldChar w:fldCharType="separate"/>
      </w:r>
      <w:r w:rsidR="007B567B">
        <w:rPr>
          <w:b/>
          <w:bCs/>
          <w:noProof/>
          <w:color w:val="144352" w:themeColor="accent1"/>
          <w:sz w:val="18"/>
          <w:szCs w:val="18"/>
        </w:rPr>
        <w:t>9</w:t>
      </w:r>
      <w:r w:rsidRPr="00344AA7">
        <w:rPr>
          <w:b/>
          <w:bCs/>
          <w:color w:val="144352" w:themeColor="accent1"/>
          <w:sz w:val="18"/>
          <w:szCs w:val="18"/>
        </w:rPr>
        <w:fldChar w:fldCharType="end"/>
      </w:r>
      <w:bookmarkEnd w:id="9"/>
      <w:r w:rsidRPr="00344AA7">
        <w:rPr>
          <w:b/>
          <w:bCs/>
          <w:color w:val="144352" w:themeColor="accent1"/>
          <w:sz w:val="18"/>
          <w:szCs w:val="18"/>
        </w:rPr>
        <w:t>: Average Summer Afternoon Set Temperatures in the United States</w:t>
      </w:r>
    </w:p>
    <w:p w:rsidR="00256FCA" w:rsidRPr="00256FCA" w:rsidRDefault="00256FCA" w:rsidP="00A948DE"/>
    <w:p w:rsidR="00256FCA" w:rsidRDefault="00256FCA" w:rsidP="00A948DE">
      <w:pPr>
        <w:pStyle w:val="Heading2"/>
      </w:pPr>
      <w:r w:rsidRPr="00DE28CD">
        <w:t>A</w:t>
      </w:r>
      <w:r>
        <w:t>nnual Operating Use</w:t>
      </w:r>
    </w:p>
    <w:p w:rsidR="00256FCA" w:rsidRPr="00A948DE" w:rsidRDefault="00256FCA" w:rsidP="00A948DE">
      <w:pPr>
        <w:pStyle w:val="Heading3"/>
      </w:pPr>
      <w:r w:rsidRPr="00A948DE">
        <w:t>Calculation</w:t>
      </w:r>
    </w:p>
    <w:p w:rsidR="00256FCA" w:rsidRDefault="006D42D5" w:rsidP="00A948DE">
      <w:r>
        <w:t xml:space="preserve">Unit energy consumption is calculated for cooling systems </w:t>
      </w:r>
      <w:r w:rsidR="00842687">
        <w:t>using a regression</w:t>
      </w:r>
      <w:r w:rsidR="00856D69">
        <w:t>-derived</w:t>
      </w:r>
      <w:r w:rsidR="00842687">
        <w:t xml:space="preserve"> formula</w:t>
      </w:r>
      <w:r w:rsidR="00856D69">
        <w:rPr>
          <w:rStyle w:val="FootnoteReference"/>
        </w:rPr>
        <w:footnoteReference w:id="16"/>
      </w:r>
      <w:r w:rsidR="00842687">
        <w:t xml:space="preserve"> created by Go Sustainable Energy co</w:t>
      </w:r>
      <w:r w:rsidR="002C1A5B">
        <w:t>mbined with customer input data and depend</w:t>
      </w:r>
      <w:r w:rsidR="004E3D6F">
        <w:t>ing</w:t>
      </w:r>
      <w:r w:rsidR="002C1A5B">
        <w:t xml:space="preserve"> on the type of cooling system.</w:t>
      </w:r>
      <w:r w:rsidR="004E3D6F">
        <w:t xml:space="preserve">  </w:t>
      </w:r>
    </w:p>
    <w:p w:rsidR="00082C8C" w:rsidRDefault="00DB6C82" w:rsidP="00852EA9">
      <w:r>
        <w:tab/>
      </w:r>
    </w:p>
    <w:tbl>
      <w:tblPr>
        <w:tblStyle w:val="TableGrid"/>
        <w:tblW w:w="0" w:type="auto"/>
        <w:tblLook w:val="06A0" w:firstRow="1" w:lastRow="0" w:firstColumn="1" w:lastColumn="0" w:noHBand="1" w:noVBand="1"/>
      </w:tblPr>
      <w:tblGrid>
        <w:gridCol w:w="9828"/>
        <w:gridCol w:w="1188"/>
      </w:tblGrid>
      <w:tr w:rsidR="00852EA9" w:rsidTr="00082C8C">
        <w:tc>
          <w:tcPr>
            <w:tcW w:w="9828" w:type="dxa"/>
            <w:tcBorders>
              <w:top w:val="nil"/>
              <w:left w:val="nil"/>
              <w:bottom w:val="nil"/>
              <w:right w:val="nil"/>
            </w:tcBorders>
          </w:tcPr>
          <w:p w:rsidR="00852EA9" w:rsidRPr="00852EA9" w:rsidRDefault="00736681" w:rsidP="004E3D6F">
            <w:pPr>
              <w:jc w:val="center"/>
              <w:rPr>
                <w:rFonts w:eastAsiaTheme="minorEastAsia"/>
              </w:rPr>
            </w:pPr>
            <m:oMathPara>
              <m:oMath>
                <m:r>
                  <w:rPr>
                    <w:rFonts w:ascii="Cambria Math" w:hAnsi="Cambria Math"/>
                  </w:rPr>
                  <m:t xml:space="preserve">Average CAC and Pump Energy Usage per year </m:t>
                </m:r>
                <m:d>
                  <m:dPr>
                    <m:ctrlPr>
                      <w:rPr>
                        <w:rFonts w:ascii="Cambria Math" w:hAnsi="Cambria Math"/>
                        <w:i/>
                      </w:rPr>
                    </m:ctrlPr>
                  </m:dPr>
                  <m:e>
                    <m:f>
                      <m:fPr>
                        <m:ctrlPr>
                          <w:rPr>
                            <w:rFonts w:ascii="Cambria Math" w:hAnsi="Cambria Math"/>
                            <w:i/>
                          </w:rPr>
                        </m:ctrlPr>
                      </m:fPr>
                      <m:num>
                        <m:r>
                          <w:rPr>
                            <w:rFonts w:ascii="Cambria Math" w:hAnsi="Cambria Math"/>
                          </w:rPr>
                          <m:t>kWh</m:t>
                        </m:r>
                      </m:num>
                      <m:den>
                        <m:r>
                          <w:rPr>
                            <w:rFonts w:ascii="Cambria Math" w:hAnsi="Cambria Math"/>
                          </w:rPr>
                          <m:t>yr</m:t>
                        </m:r>
                      </m:den>
                    </m:f>
                  </m:e>
                </m:d>
                <m:r>
                  <w:rPr>
                    <w:rFonts w:ascii="Cambria Math" w:hAnsi="Cambria Math"/>
                  </w:rPr>
                  <m:t>=</m:t>
                </m:r>
                <m:d>
                  <m:dPr>
                    <m:ctrlPr>
                      <w:rPr>
                        <w:rFonts w:ascii="Cambria Math" w:hAnsi="Cambria Math"/>
                        <w:i/>
                      </w:rPr>
                    </m:ctrlPr>
                  </m:dPr>
                  <m:e>
                    <m:r>
                      <w:rPr>
                        <w:rFonts w:ascii="Cambria Math" w:hAnsi="Cambria Math"/>
                      </w:rPr>
                      <m:t>0.0009*CDD-.0572</m:t>
                    </m:r>
                  </m:e>
                </m:d>
                <m:r>
                  <w:rPr>
                    <w:rFonts w:ascii="Cambria Math" w:hAnsi="Cambria Math"/>
                  </w:rPr>
                  <m:t>*CSF*∆T*Age Efficiency %</m:t>
                </m:r>
              </m:oMath>
            </m:oMathPara>
          </w:p>
        </w:tc>
        <w:tc>
          <w:tcPr>
            <w:tcW w:w="1188" w:type="dxa"/>
            <w:tcBorders>
              <w:top w:val="nil"/>
              <w:left w:val="nil"/>
              <w:bottom w:val="nil"/>
              <w:right w:val="nil"/>
            </w:tcBorders>
            <w:vAlign w:val="center"/>
          </w:tcPr>
          <w:p w:rsidR="00852EA9" w:rsidRPr="00852EA9" w:rsidRDefault="00852EA9" w:rsidP="00082C8C">
            <w:pPr>
              <w:pStyle w:val="Caption"/>
              <w:keepNext/>
              <w:jc w:val="right"/>
              <w:rPr>
                <w:sz w:val="20"/>
                <w:szCs w:val="20"/>
              </w:rPr>
            </w:pPr>
            <w:bookmarkStart w:id="10" w:name="_Ref302737778"/>
            <w:r w:rsidRPr="00852EA9">
              <w:rPr>
                <w:sz w:val="20"/>
                <w:szCs w:val="20"/>
              </w:rPr>
              <w:t xml:space="preserve">Equation </w:t>
            </w:r>
            <w:r w:rsidR="00C7483E" w:rsidRPr="00852EA9">
              <w:rPr>
                <w:sz w:val="20"/>
                <w:szCs w:val="20"/>
              </w:rPr>
              <w:fldChar w:fldCharType="begin"/>
            </w:r>
            <w:r w:rsidRPr="00852EA9">
              <w:rPr>
                <w:sz w:val="20"/>
                <w:szCs w:val="20"/>
              </w:rPr>
              <w:instrText xml:space="preserve"> SEQ Equation \* ARABIC </w:instrText>
            </w:r>
            <w:r w:rsidR="00C7483E" w:rsidRPr="00852EA9">
              <w:rPr>
                <w:sz w:val="20"/>
                <w:szCs w:val="20"/>
              </w:rPr>
              <w:fldChar w:fldCharType="separate"/>
            </w:r>
            <w:r w:rsidR="007B567B">
              <w:rPr>
                <w:noProof/>
                <w:sz w:val="20"/>
                <w:szCs w:val="20"/>
              </w:rPr>
              <w:t>1</w:t>
            </w:r>
            <w:r w:rsidR="00C7483E" w:rsidRPr="00852EA9">
              <w:rPr>
                <w:sz w:val="20"/>
                <w:szCs w:val="20"/>
              </w:rPr>
              <w:fldChar w:fldCharType="end"/>
            </w:r>
            <w:bookmarkEnd w:id="10"/>
          </w:p>
        </w:tc>
      </w:tr>
    </w:tbl>
    <w:p w:rsidR="00852EA9" w:rsidRDefault="00852EA9" w:rsidP="00082C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gridCol w:w="1188"/>
      </w:tblGrid>
      <w:tr w:rsidR="00852EA9" w:rsidTr="00082C8C">
        <w:tc>
          <w:tcPr>
            <w:tcW w:w="9828" w:type="dxa"/>
          </w:tcPr>
          <w:p w:rsidR="00852EA9" w:rsidRDefault="00736681" w:rsidP="00724534">
            <w:pPr>
              <w:jc w:val="center"/>
            </w:pPr>
            <m:oMathPara>
              <m:oMath>
                <m:r>
                  <w:rPr>
                    <w:rFonts w:ascii="Cambria Math" w:hAnsi="Cambria Math"/>
                  </w:rPr>
                  <m:t>Average Window Unit Energy Usage per year</m:t>
                </m:r>
                <m:d>
                  <m:dPr>
                    <m:ctrlPr>
                      <w:rPr>
                        <w:rFonts w:ascii="Cambria Math" w:hAnsi="Cambria Math"/>
                        <w:i/>
                      </w:rPr>
                    </m:ctrlPr>
                  </m:dPr>
                  <m:e>
                    <m:f>
                      <m:fPr>
                        <m:ctrlPr>
                          <w:rPr>
                            <w:rFonts w:ascii="Cambria Math" w:hAnsi="Cambria Math"/>
                            <w:i/>
                          </w:rPr>
                        </m:ctrlPr>
                      </m:fPr>
                      <m:num>
                        <m:r>
                          <m:rPr>
                            <m:sty m:val="p"/>
                          </m:rPr>
                          <w:rPr>
                            <w:rFonts w:ascii="Cambria Math" w:hAnsi="Cambria Math"/>
                          </w:rPr>
                          <m:t xml:space="preserve"> </m:t>
                        </m:r>
                        <m:r>
                          <w:rPr>
                            <w:rFonts w:ascii="Cambria Math" w:hAnsi="Cambria Math"/>
                          </w:rPr>
                          <m:t>kWh</m:t>
                        </m:r>
                      </m:num>
                      <m:den>
                        <m:r>
                          <w:rPr>
                            <w:rFonts w:ascii="Cambria Math" w:hAnsi="Cambria Math"/>
                          </w:rPr>
                          <m:t>yr</m:t>
                        </m:r>
                      </m:den>
                    </m:f>
                  </m:e>
                </m:d>
                <m:r>
                  <w:rPr>
                    <w:rFonts w:ascii="Cambria Math" w:hAnsi="Cambria Math"/>
                  </w:rPr>
                  <m:t>=</m:t>
                </m:r>
                <m:d>
                  <m:dPr>
                    <m:ctrlPr>
                      <w:rPr>
                        <w:rFonts w:ascii="Cambria Math" w:hAnsi="Cambria Math"/>
                        <w:i/>
                      </w:rPr>
                    </m:ctrlPr>
                  </m:dPr>
                  <m:e>
                    <m:r>
                      <w:rPr>
                        <w:rFonts w:ascii="Cambria Math" w:hAnsi="Cambria Math"/>
                      </w:rPr>
                      <m:t>.0004*CDD+.0058</m:t>
                    </m:r>
                  </m:e>
                </m:d>
                <m:r>
                  <w:rPr>
                    <w:rFonts w:ascii="Cambria Math" w:hAnsi="Cambria Math"/>
                  </w:rPr>
                  <m:t>*CSF*#of Units*Age Efficiency %</m:t>
                </m:r>
              </m:oMath>
            </m:oMathPara>
          </w:p>
        </w:tc>
        <w:tc>
          <w:tcPr>
            <w:tcW w:w="1188" w:type="dxa"/>
            <w:vAlign w:val="center"/>
          </w:tcPr>
          <w:p w:rsidR="00852EA9" w:rsidRPr="00852EA9" w:rsidRDefault="00852EA9" w:rsidP="00082C8C">
            <w:pPr>
              <w:pStyle w:val="Caption"/>
              <w:keepNext/>
              <w:jc w:val="right"/>
              <w:rPr>
                <w:sz w:val="20"/>
                <w:szCs w:val="20"/>
              </w:rPr>
            </w:pPr>
            <w:bookmarkStart w:id="11" w:name="_Ref302737787"/>
            <w:r w:rsidRPr="00852EA9">
              <w:rPr>
                <w:sz w:val="20"/>
                <w:szCs w:val="20"/>
              </w:rPr>
              <w:t xml:space="preserve">Equation </w:t>
            </w:r>
            <w:r w:rsidR="00C7483E" w:rsidRPr="00852EA9">
              <w:rPr>
                <w:sz w:val="20"/>
                <w:szCs w:val="20"/>
              </w:rPr>
              <w:fldChar w:fldCharType="begin"/>
            </w:r>
            <w:r w:rsidRPr="00852EA9">
              <w:rPr>
                <w:sz w:val="20"/>
                <w:szCs w:val="20"/>
              </w:rPr>
              <w:instrText xml:space="preserve"> SEQ Equation \* ARABIC </w:instrText>
            </w:r>
            <w:r w:rsidR="00C7483E" w:rsidRPr="00852EA9">
              <w:rPr>
                <w:sz w:val="20"/>
                <w:szCs w:val="20"/>
              </w:rPr>
              <w:fldChar w:fldCharType="separate"/>
            </w:r>
            <w:r w:rsidR="007B567B">
              <w:rPr>
                <w:noProof/>
                <w:sz w:val="20"/>
                <w:szCs w:val="20"/>
              </w:rPr>
              <w:t>2</w:t>
            </w:r>
            <w:r w:rsidR="00C7483E" w:rsidRPr="00852EA9">
              <w:rPr>
                <w:sz w:val="20"/>
                <w:szCs w:val="20"/>
              </w:rPr>
              <w:fldChar w:fldCharType="end"/>
            </w:r>
            <w:bookmarkEnd w:id="11"/>
          </w:p>
        </w:tc>
      </w:tr>
    </w:tbl>
    <w:p w:rsidR="00082C8C" w:rsidRDefault="00082C8C" w:rsidP="00127A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gridCol w:w="1188"/>
      </w:tblGrid>
      <w:tr w:rsidR="00852EA9" w:rsidTr="00082C8C">
        <w:tc>
          <w:tcPr>
            <w:tcW w:w="9828" w:type="dxa"/>
          </w:tcPr>
          <w:p w:rsidR="00852EA9" w:rsidRPr="00AE0ADF" w:rsidRDefault="00DB6C82" w:rsidP="00A42063">
            <w:pPr>
              <w:jc w:val="center"/>
              <w:rPr>
                <w:rFonts w:eastAsiaTheme="minorEastAsia"/>
                <w:highlight w:val="yellow"/>
              </w:rPr>
            </w:pPr>
            <m:oMathPara>
              <m:oMath>
                <m:r>
                  <w:rPr>
                    <w:rFonts w:ascii="Cambria Math" w:hAnsi="Cambria Math"/>
                  </w:rPr>
                  <m:t>Geothermal Energy(</m:t>
                </m:r>
                <m:f>
                  <m:fPr>
                    <m:ctrlPr>
                      <w:rPr>
                        <w:rFonts w:ascii="Cambria Math" w:hAnsi="Cambria Math"/>
                        <w:i/>
                      </w:rPr>
                    </m:ctrlPr>
                  </m:fPr>
                  <m:num>
                    <m:r>
                      <w:rPr>
                        <w:rFonts w:ascii="Cambria Math" w:hAnsi="Cambria Math"/>
                      </w:rPr>
                      <m:t>kWh</m:t>
                    </m:r>
                  </m:num>
                  <m:den>
                    <m:r>
                      <w:rPr>
                        <w:rFonts w:ascii="Cambria Math" w:hAnsi="Cambria Math"/>
                      </w:rPr>
                      <m:t>yr</m:t>
                    </m:r>
                  </m:den>
                </m:f>
                <m:r>
                  <w:rPr>
                    <w:rFonts w:ascii="Cambria Math" w:hAnsi="Cambria Math"/>
                  </w:rPr>
                  <m:t>)=</m:t>
                </m:r>
                <m:d>
                  <m:dPr>
                    <m:ctrlPr>
                      <w:rPr>
                        <w:rFonts w:ascii="Cambria Math" w:hAnsi="Cambria Math"/>
                        <w:i/>
                      </w:rPr>
                    </m:ctrlPr>
                  </m:dPr>
                  <m:e>
                    <m:r>
                      <w:rPr>
                        <w:rFonts w:ascii="Cambria Math" w:hAnsi="Cambria Math"/>
                      </w:rPr>
                      <m:t>0.0007*CDD-0.0467</m:t>
                    </m:r>
                  </m:e>
                </m:d>
                <m:r>
                  <w:rPr>
                    <w:rFonts w:ascii="Cambria Math" w:hAnsi="Cambria Math"/>
                  </w:rPr>
                  <m:t>*CSF*∆T*Age Efficiency %</m:t>
                </m:r>
              </m:oMath>
            </m:oMathPara>
          </w:p>
        </w:tc>
        <w:tc>
          <w:tcPr>
            <w:tcW w:w="1188" w:type="dxa"/>
            <w:vAlign w:val="center"/>
          </w:tcPr>
          <w:p w:rsidR="00852EA9" w:rsidRPr="00AE0ADF" w:rsidRDefault="00082C8C" w:rsidP="00082C8C">
            <w:pPr>
              <w:jc w:val="right"/>
              <w:rPr>
                <w:highlight w:val="yellow"/>
              </w:rPr>
            </w:pPr>
            <w:bookmarkStart w:id="12" w:name="_Ref302737789"/>
            <w:r w:rsidRPr="006A5A86">
              <w:rPr>
                <w:b/>
                <w:bCs/>
                <w:color w:val="144352" w:themeColor="accent1"/>
              </w:rPr>
              <w:t xml:space="preserve">Equation </w:t>
            </w:r>
            <w:r w:rsidR="00C7483E" w:rsidRPr="006A5A86">
              <w:rPr>
                <w:b/>
                <w:bCs/>
                <w:color w:val="144352" w:themeColor="accent1"/>
              </w:rPr>
              <w:fldChar w:fldCharType="begin"/>
            </w:r>
            <w:r w:rsidRPr="006A5A86">
              <w:rPr>
                <w:b/>
                <w:bCs/>
                <w:color w:val="144352" w:themeColor="accent1"/>
              </w:rPr>
              <w:instrText xml:space="preserve"> SEQ Equation \* ARABIC </w:instrText>
            </w:r>
            <w:r w:rsidR="00C7483E" w:rsidRPr="006A5A86">
              <w:rPr>
                <w:b/>
                <w:bCs/>
                <w:color w:val="144352" w:themeColor="accent1"/>
              </w:rPr>
              <w:fldChar w:fldCharType="separate"/>
            </w:r>
            <w:r w:rsidR="007B567B">
              <w:rPr>
                <w:b/>
                <w:bCs/>
                <w:noProof/>
                <w:color w:val="144352" w:themeColor="accent1"/>
              </w:rPr>
              <w:t>3</w:t>
            </w:r>
            <w:r w:rsidR="00C7483E" w:rsidRPr="006A5A86">
              <w:rPr>
                <w:b/>
                <w:bCs/>
                <w:color w:val="144352" w:themeColor="accent1"/>
              </w:rPr>
              <w:fldChar w:fldCharType="end"/>
            </w:r>
            <w:bookmarkEnd w:id="12"/>
          </w:p>
        </w:tc>
      </w:tr>
    </w:tbl>
    <w:p w:rsidR="003D4EF7" w:rsidRDefault="003D4EF7" w:rsidP="00A948DE"/>
    <w:p w:rsidR="002C1A5B" w:rsidRDefault="00C54C75" w:rsidP="00A948DE">
      <w:r>
        <w:t xml:space="preserve">Where CDD is cooling degree days, CSF is cooling square footage, </w:t>
      </w:r>
      <m:oMath>
        <m:r>
          <w:rPr>
            <w:rFonts w:ascii="Cambria Math" w:hAnsi="Cambria Math"/>
          </w:rPr>
          <m:t>∆T</m:t>
        </m:r>
      </m:oMath>
      <w:r>
        <w:rPr>
          <w:rFonts w:eastAsiaTheme="minorEastAsia"/>
        </w:rPr>
        <w:t xml:space="preserve"> is the programmable thermostat effect, Age efficiency % is the effect of age on SEER efficiency, and </w:t>
      </w:r>
      <w:r w:rsidRPr="00E218BE">
        <w:rPr>
          <w:rFonts w:eastAsiaTheme="minorEastAsia"/>
        </w:rPr>
        <w:t># of units is the number of window units in the home</w:t>
      </w:r>
      <w:r>
        <w:rPr>
          <w:rFonts w:eastAsiaTheme="minorEastAsia"/>
        </w:rPr>
        <w:t>.</w:t>
      </w:r>
      <w:r>
        <w:t xml:space="preserve"> </w:t>
      </w:r>
      <w:r w:rsidR="0088011A">
        <w:t>For an exampl</w:t>
      </w:r>
      <w:r w:rsidR="006A5A86">
        <w:t>e, a home with 2,200 CDD, 2,700 square feet cooled</w:t>
      </w:r>
      <w:r w:rsidR="00E218BE">
        <w:t xml:space="preserve"> (</w:t>
      </w:r>
      <w:r w:rsidR="00E218BE" w:rsidRPr="00322F16">
        <w:t>for CAC and Geothermal</w:t>
      </w:r>
      <w:r w:rsidR="00E218BE">
        <w:t>)</w:t>
      </w:r>
      <w:r w:rsidR="0088011A">
        <w:t xml:space="preserve">, </w:t>
      </w:r>
      <w:r w:rsidR="00812AB9">
        <w:t>a summer afternoon temperature setting of 74</w:t>
      </w:r>
      <m:oMath>
        <m:r>
          <w:rPr>
            <w:rFonts w:ascii="Cambria Math" w:hAnsi="Cambria Math"/>
          </w:rPr>
          <m:t>℉</m:t>
        </m:r>
      </m:oMath>
      <w:r w:rsidR="00812AB9">
        <w:t xml:space="preserve"> thus making </w:t>
      </w:r>
      <m:oMath>
        <m:r>
          <w:rPr>
            <w:rFonts w:ascii="Cambria Math" w:eastAsia="Calibri" w:hAnsi="Cambria Math" w:cs="Times New Roman"/>
          </w:rPr>
          <m:t>∆T</m:t>
        </m:r>
      </m:oMath>
      <w:r w:rsidR="00812AB9">
        <w:rPr>
          <w:rFonts w:eastAsiaTheme="minorEastAsia"/>
        </w:rPr>
        <w:t xml:space="preserve"> equal to</w:t>
      </w:r>
      <w:r w:rsidR="00812AB9">
        <w:t xml:space="preserve"> 1</w:t>
      </w:r>
      <w:r w:rsidR="00AE0ADF">
        <w:t xml:space="preserve">, and an age of </w:t>
      </w:r>
      <w:r w:rsidR="006A5A86">
        <w:t>8 years</w:t>
      </w:r>
      <w:r w:rsidR="00AE0ADF">
        <w:t xml:space="preserve"> will be tested through the energy consumption equations for all three types of cooling systems.</w:t>
      </w:r>
      <w:r w:rsidR="00CE2611">
        <w:t xml:space="preserve"> </w:t>
      </w:r>
      <w:r w:rsidR="00C7483E">
        <w:fldChar w:fldCharType="begin"/>
      </w:r>
      <w:r w:rsidR="00913E4E">
        <w:instrText xml:space="preserve"> REF _Ref302726737 \h </w:instrText>
      </w:r>
      <w:r w:rsidR="00C7483E">
        <w:fldChar w:fldCharType="separate"/>
      </w:r>
      <w:r w:rsidR="007B567B" w:rsidRPr="00AE0ADF">
        <w:t xml:space="preserve">Sample </w:t>
      </w:r>
      <w:r w:rsidR="007B567B">
        <w:rPr>
          <w:noProof/>
        </w:rPr>
        <w:t>1</w:t>
      </w:r>
      <w:r w:rsidR="00C7483E">
        <w:fldChar w:fldCharType="end"/>
      </w:r>
      <w:r w:rsidR="00913E4E">
        <w:t xml:space="preserve"> </w:t>
      </w:r>
      <w:r w:rsidR="00CE2611">
        <w:t xml:space="preserve">shows the </w:t>
      </w:r>
      <w:r w:rsidR="00CE2611" w:rsidRPr="00322F16">
        <w:t>average annual energy usage for Central Air systems and Heat Pump</w:t>
      </w:r>
      <w:bookmarkStart w:id="13" w:name="_GoBack"/>
      <w:bookmarkEnd w:id="13"/>
      <w:r w:rsidR="00CE2611" w:rsidRPr="00322F16">
        <w:t xml:space="preserve">s, </w:t>
      </w:r>
      <w:r w:rsidR="00C7483E" w:rsidRPr="00322F16">
        <w:fldChar w:fldCharType="begin"/>
      </w:r>
      <w:r w:rsidR="00913E4E" w:rsidRPr="00322F16">
        <w:instrText xml:space="preserve"> REF _Ref302726761 \h </w:instrText>
      </w:r>
      <w:r w:rsidR="00322F16" w:rsidRPr="00322F16">
        <w:instrText xml:space="preserve"> \* MERGEFORMAT </w:instrText>
      </w:r>
      <w:r w:rsidR="00C7483E" w:rsidRPr="00322F16">
        <w:fldChar w:fldCharType="separate"/>
      </w:r>
      <w:r w:rsidR="007B567B" w:rsidRPr="00322F16">
        <w:t xml:space="preserve">Sample </w:t>
      </w:r>
      <w:r w:rsidR="007B567B" w:rsidRPr="00322F16">
        <w:rPr>
          <w:noProof/>
        </w:rPr>
        <w:t>2</w:t>
      </w:r>
      <w:r w:rsidR="00C7483E" w:rsidRPr="00322F16">
        <w:fldChar w:fldCharType="end"/>
      </w:r>
      <w:r w:rsidR="00913E4E" w:rsidRPr="00322F16">
        <w:t xml:space="preserve"> </w:t>
      </w:r>
      <w:r w:rsidR="00CE2611" w:rsidRPr="00322F16">
        <w:t>shows the average annual energy usage for window units</w:t>
      </w:r>
      <w:r w:rsidR="00E218BE" w:rsidRPr="00322F16">
        <w:t xml:space="preserve"> (</w:t>
      </w:r>
      <w:r w:rsidR="00322F16">
        <w:t>379</w:t>
      </w:r>
      <w:r w:rsidR="00E218BE" w:rsidRPr="00322F16">
        <w:t xml:space="preserve"> square feet per Room Air Conditioner unit</w:t>
      </w:r>
      <w:r w:rsidR="00E218BE">
        <w:t>)</w:t>
      </w:r>
      <w:r w:rsidR="00CE2611">
        <w:t xml:space="preserve">, and </w:t>
      </w:r>
      <w:r w:rsidR="00C7483E" w:rsidRPr="00B97B25">
        <w:fldChar w:fldCharType="begin"/>
      </w:r>
      <w:r w:rsidR="00913E4E" w:rsidRPr="00B97B25">
        <w:instrText xml:space="preserve"> REF _Ref302726778 \h </w:instrText>
      </w:r>
      <w:r w:rsidR="00B97B25">
        <w:instrText xml:space="preserve"> \* MERGEFORMAT </w:instrText>
      </w:r>
      <w:r w:rsidR="00C7483E" w:rsidRPr="00B97B25">
        <w:fldChar w:fldCharType="separate"/>
      </w:r>
      <w:r w:rsidR="007B567B" w:rsidRPr="006A5A86">
        <w:t xml:space="preserve">Sample </w:t>
      </w:r>
      <w:r w:rsidR="007B567B">
        <w:rPr>
          <w:noProof/>
        </w:rPr>
        <w:t>3</w:t>
      </w:r>
      <w:r w:rsidR="00C7483E" w:rsidRPr="00B97B25">
        <w:fldChar w:fldCharType="end"/>
      </w:r>
      <w:r w:rsidR="00913E4E" w:rsidRPr="00B97B25">
        <w:t xml:space="preserve"> </w:t>
      </w:r>
      <w:r w:rsidR="00CE2611" w:rsidRPr="00B97B25">
        <w:t>shows the average annual energy usage for a geothermal system</w:t>
      </w:r>
      <w:r w:rsidR="00B97B25" w:rsidRPr="00B97B25">
        <w:t xml:space="preserve"> that is </w:t>
      </w:r>
      <w:r w:rsidR="008660FA">
        <w:t>3 years</w:t>
      </w:r>
      <w:r w:rsidR="00B97B25" w:rsidRPr="00B97B25">
        <w:t xml:space="preserve"> old</w:t>
      </w:r>
      <w:r w:rsidR="00CE2611" w:rsidRPr="00B97B25">
        <w:t>.</w:t>
      </w:r>
      <w:r w:rsidR="00CE2611">
        <w:t xml:space="preserve">  </w:t>
      </w:r>
      <w:r w:rsidR="00C80B94">
        <w:t xml:space="preserve">The </w:t>
      </w:r>
      <w:r w:rsidR="00322F16">
        <w:t>CSF for the window A/C unit is 400 square feet because the average window A/C unit has capacity for 379 square feet. Therefore, 1 window unit will be assumed.</w:t>
      </w:r>
    </w:p>
    <w:p w:rsidR="00AE0ADF" w:rsidRDefault="00AE0ADF" w:rsidP="00A948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gridCol w:w="1188"/>
      </w:tblGrid>
      <w:tr w:rsidR="0088011A" w:rsidTr="00AE0ADF">
        <w:tc>
          <w:tcPr>
            <w:tcW w:w="9828" w:type="dxa"/>
          </w:tcPr>
          <w:p w:rsidR="00AE0ADF" w:rsidRPr="00AE0ADF" w:rsidRDefault="00AE0ADF" w:rsidP="006A5A86">
            <w:pPr>
              <w:jc w:val="center"/>
              <w:rPr>
                <w:rFonts w:eastAsiaTheme="minorEastAsia"/>
              </w:rPr>
            </w:pPr>
            <m:oMathPara>
              <m:oMath>
                <m:r>
                  <w:rPr>
                    <w:rFonts w:ascii="Cambria Math" w:hAnsi="Cambria Math"/>
                  </w:rPr>
                  <m:t xml:space="preserve">CAC and Pump </m:t>
                </m:r>
                <m:d>
                  <m:dPr>
                    <m:ctrlPr>
                      <w:rPr>
                        <w:rFonts w:ascii="Cambria Math" w:hAnsi="Cambria Math"/>
                        <w:i/>
                      </w:rPr>
                    </m:ctrlPr>
                  </m:dPr>
                  <m:e>
                    <m:f>
                      <m:fPr>
                        <m:ctrlPr>
                          <w:rPr>
                            <w:rFonts w:ascii="Cambria Math" w:hAnsi="Cambria Math"/>
                            <w:i/>
                          </w:rPr>
                        </m:ctrlPr>
                      </m:fPr>
                      <m:num>
                        <m:r>
                          <w:rPr>
                            <w:rFonts w:ascii="Cambria Math" w:hAnsi="Cambria Math"/>
                          </w:rPr>
                          <m:t>kWh</m:t>
                        </m:r>
                      </m:num>
                      <m:den>
                        <m:r>
                          <w:rPr>
                            <w:rFonts w:ascii="Cambria Math" w:hAnsi="Cambria Math"/>
                          </w:rPr>
                          <m:t>yr</m:t>
                        </m:r>
                      </m:den>
                    </m:f>
                  </m:e>
                </m:d>
                <m:r>
                  <w:rPr>
                    <w:rFonts w:ascii="Cambria Math" w:hAnsi="Cambria Math"/>
                  </w:rPr>
                  <m:t>=</m:t>
                </m:r>
                <m:d>
                  <m:dPr>
                    <m:ctrlPr>
                      <w:rPr>
                        <w:rFonts w:ascii="Cambria Math" w:hAnsi="Cambria Math"/>
                        <w:i/>
                      </w:rPr>
                    </m:ctrlPr>
                  </m:dPr>
                  <m:e>
                    <m:r>
                      <w:rPr>
                        <w:rFonts w:ascii="Cambria Math" w:hAnsi="Cambria Math"/>
                      </w:rPr>
                      <m:t>0.0009*2,200-.0572</m:t>
                    </m:r>
                  </m:e>
                </m:d>
                <m:r>
                  <w:rPr>
                    <w:rFonts w:ascii="Cambria Math" w:hAnsi="Cambria Math"/>
                  </w:rPr>
                  <m:t>*2,700</m:t>
                </m:r>
                <m:r>
                  <w:rPr>
                    <w:rFonts w:ascii="Cambria Math" w:eastAsiaTheme="minorEastAsia" w:hAnsi="Cambria Math"/>
                  </w:rPr>
                  <m:t>*</m:t>
                </m:r>
                <m:r>
                  <w:rPr>
                    <w:rFonts w:ascii="Cambria Math" w:eastAsiaTheme="minorEastAsia" w:hAnsi="Cambria Math"/>
                  </w:rPr>
                  <m:t>1*88.8%=4,610.3</m:t>
                </m:r>
                <m:r>
                  <w:rPr>
                    <w:rFonts w:ascii="Cambria Math" w:eastAsiaTheme="minorEastAsia" w:hAnsi="Cambria Math"/>
                  </w:rPr>
                  <m:t xml:space="preserve"> kWh/yr</m:t>
                </m:r>
              </m:oMath>
            </m:oMathPara>
          </w:p>
        </w:tc>
        <w:tc>
          <w:tcPr>
            <w:tcW w:w="1188" w:type="dxa"/>
            <w:vAlign w:val="center"/>
          </w:tcPr>
          <w:p w:rsidR="0088011A" w:rsidRPr="00AE0ADF" w:rsidRDefault="00AE0ADF" w:rsidP="00AE0ADF">
            <w:pPr>
              <w:pStyle w:val="Caption"/>
              <w:keepNext/>
              <w:jc w:val="right"/>
              <w:rPr>
                <w:sz w:val="20"/>
                <w:szCs w:val="20"/>
              </w:rPr>
            </w:pPr>
            <w:bookmarkStart w:id="14" w:name="_Ref302726737"/>
            <w:r w:rsidRPr="00AE0ADF">
              <w:rPr>
                <w:sz w:val="20"/>
                <w:szCs w:val="20"/>
              </w:rPr>
              <w:t xml:space="preserve">Sample </w:t>
            </w:r>
            <w:r w:rsidR="00C7483E" w:rsidRPr="00AE0ADF">
              <w:rPr>
                <w:sz w:val="20"/>
                <w:szCs w:val="20"/>
              </w:rPr>
              <w:fldChar w:fldCharType="begin"/>
            </w:r>
            <w:r w:rsidRPr="00AE0ADF">
              <w:rPr>
                <w:sz w:val="20"/>
                <w:szCs w:val="20"/>
              </w:rPr>
              <w:instrText xml:space="preserve"> SEQ Sample \* ARABIC </w:instrText>
            </w:r>
            <w:r w:rsidR="00C7483E" w:rsidRPr="00AE0ADF">
              <w:rPr>
                <w:sz w:val="20"/>
                <w:szCs w:val="20"/>
              </w:rPr>
              <w:fldChar w:fldCharType="separate"/>
            </w:r>
            <w:r w:rsidR="007B567B">
              <w:rPr>
                <w:noProof/>
                <w:sz w:val="20"/>
                <w:szCs w:val="20"/>
              </w:rPr>
              <w:t>1</w:t>
            </w:r>
            <w:r w:rsidR="00C7483E" w:rsidRPr="00AE0ADF">
              <w:rPr>
                <w:sz w:val="20"/>
                <w:szCs w:val="20"/>
              </w:rPr>
              <w:fldChar w:fldCharType="end"/>
            </w:r>
            <w:bookmarkEnd w:id="14"/>
          </w:p>
        </w:tc>
      </w:tr>
      <w:tr w:rsidR="00AE0ADF" w:rsidTr="00D729FD">
        <w:tc>
          <w:tcPr>
            <w:tcW w:w="9828" w:type="dxa"/>
          </w:tcPr>
          <w:p w:rsidR="00AE0ADF" w:rsidRPr="00322F16" w:rsidRDefault="00AE0ADF" w:rsidP="00322F16">
            <w:pPr>
              <w:jc w:val="center"/>
              <w:rPr>
                <w:rFonts w:ascii="Calibri" w:eastAsia="Calibri" w:hAnsi="Calibri" w:cs="Times New Roman"/>
              </w:rPr>
            </w:pPr>
            <m:oMathPara>
              <m:oMath>
                <m:r>
                  <w:rPr>
                    <w:rFonts w:ascii="Cambria Math" w:hAnsi="Cambria Math"/>
                  </w:rPr>
                  <w:lastRenderedPageBreak/>
                  <m:t xml:space="preserve">Window </m:t>
                </m:r>
                <m:d>
                  <m:dPr>
                    <m:ctrlPr>
                      <w:rPr>
                        <w:rFonts w:ascii="Cambria Math" w:hAnsi="Cambria Math"/>
                        <w:i/>
                      </w:rPr>
                    </m:ctrlPr>
                  </m:dPr>
                  <m:e>
                    <m:f>
                      <m:fPr>
                        <m:ctrlPr>
                          <w:rPr>
                            <w:rFonts w:ascii="Cambria Math" w:hAnsi="Cambria Math"/>
                            <w:i/>
                          </w:rPr>
                        </m:ctrlPr>
                      </m:fPr>
                      <m:num>
                        <m:r>
                          <w:rPr>
                            <w:rFonts w:ascii="Cambria Math" w:hAnsi="Cambria Math"/>
                          </w:rPr>
                          <m:t>kWh</m:t>
                        </m:r>
                      </m:num>
                      <m:den>
                        <m:r>
                          <w:rPr>
                            <w:rFonts w:ascii="Cambria Math" w:hAnsi="Cambria Math"/>
                          </w:rPr>
                          <m:t>yr</m:t>
                        </m:r>
                      </m:den>
                    </m:f>
                  </m:e>
                </m:d>
                <m:r>
                  <w:rPr>
                    <w:rFonts w:ascii="Cambria Math" w:hAnsi="Cambria Math"/>
                  </w:rPr>
                  <m:t>=</m:t>
                </m:r>
                <m:d>
                  <m:dPr>
                    <m:ctrlPr>
                      <w:rPr>
                        <w:rFonts w:ascii="Cambria Math" w:hAnsi="Cambria Math"/>
                        <w:i/>
                      </w:rPr>
                    </m:ctrlPr>
                  </m:dPr>
                  <m:e>
                    <m:r>
                      <w:rPr>
                        <w:rFonts w:ascii="Cambria Math" w:hAnsi="Cambria Math"/>
                      </w:rPr>
                      <m:t>0.0004*2,200+0.0058</m:t>
                    </m:r>
                  </m:e>
                </m:d>
                <m:r>
                  <w:rPr>
                    <w:rFonts w:ascii="Cambria Math" w:hAnsi="Cambria Math"/>
                  </w:rPr>
                  <m:t>*378</m:t>
                </m:r>
                <m:r>
                  <w:rPr>
                    <w:rFonts w:ascii="Cambria Math" w:eastAsiaTheme="minorEastAsia" w:hAnsi="Cambria Math"/>
                  </w:rPr>
                  <m:t>*1*91.8%=325 kWh/yr</m:t>
                </m:r>
              </m:oMath>
            </m:oMathPara>
          </w:p>
        </w:tc>
        <w:tc>
          <w:tcPr>
            <w:tcW w:w="1188" w:type="dxa"/>
            <w:vAlign w:val="center"/>
          </w:tcPr>
          <w:p w:rsidR="00AE0ADF" w:rsidRPr="00322F16" w:rsidRDefault="00D729FD" w:rsidP="00D729FD">
            <w:pPr>
              <w:pStyle w:val="Caption"/>
              <w:keepNext/>
              <w:jc w:val="right"/>
              <w:rPr>
                <w:sz w:val="20"/>
                <w:szCs w:val="20"/>
              </w:rPr>
            </w:pPr>
            <w:bookmarkStart w:id="15" w:name="_Ref302726761"/>
            <w:r w:rsidRPr="00322F16">
              <w:rPr>
                <w:sz w:val="20"/>
                <w:szCs w:val="20"/>
              </w:rPr>
              <w:t xml:space="preserve">Sample </w:t>
            </w:r>
            <w:r w:rsidR="00C7483E" w:rsidRPr="00322F16">
              <w:rPr>
                <w:sz w:val="20"/>
                <w:szCs w:val="20"/>
              </w:rPr>
              <w:fldChar w:fldCharType="begin"/>
            </w:r>
            <w:r w:rsidRPr="00322F16">
              <w:rPr>
                <w:sz w:val="20"/>
                <w:szCs w:val="20"/>
              </w:rPr>
              <w:instrText xml:space="preserve"> SEQ Sample \* ARABIC </w:instrText>
            </w:r>
            <w:r w:rsidR="00C7483E" w:rsidRPr="00322F16">
              <w:rPr>
                <w:sz w:val="20"/>
                <w:szCs w:val="20"/>
              </w:rPr>
              <w:fldChar w:fldCharType="separate"/>
            </w:r>
            <w:r w:rsidR="007B567B" w:rsidRPr="00322F16">
              <w:rPr>
                <w:noProof/>
                <w:sz w:val="20"/>
                <w:szCs w:val="20"/>
              </w:rPr>
              <w:t>2</w:t>
            </w:r>
            <w:r w:rsidR="00C7483E" w:rsidRPr="00322F16">
              <w:rPr>
                <w:sz w:val="20"/>
                <w:szCs w:val="20"/>
              </w:rPr>
              <w:fldChar w:fldCharType="end"/>
            </w:r>
            <w:bookmarkEnd w:id="15"/>
          </w:p>
        </w:tc>
      </w:tr>
      <w:tr w:rsidR="00AE0ADF" w:rsidRPr="00D729FD" w:rsidTr="00D729FD">
        <w:tc>
          <w:tcPr>
            <w:tcW w:w="9828" w:type="dxa"/>
          </w:tcPr>
          <w:p w:rsidR="00AE0ADF" w:rsidRPr="00D729FD" w:rsidRDefault="00AE0ADF" w:rsidP="006A5A86">
            <w:pPr>
              <w:jc w:val="center"/>
              <w:rPr>
                <w:rFonts w:ascii="Calibri" w:eastAsia="Calibri" w:hAnsi="Calibri" w:cs="Times New Roman"/>
                <w:highlight w:val="yellow"/>
              </w:rPr>
            </w:pPr>
            <m:oMathPara>
              <m:oMath>
                <m:r>
                  <w:rPr>
                    <w:rFonts w:ascii="Cambria Math" w:hAnsi="Cambria Math"/>
                  </w:rPr>
                  <m:t xml:space="preserve">Geothermal </m:t>
                </m:r>
                <m:d>
                  <m:dPr>
                    <m:ctrlPr>
                      <w:rPr>
                        <w:rFonts w:ascii="Cambria Math" w:hAnsi="Cambria Math"/>
                        <w:i/>
                      </w:rPr>
                    </m:ctrlPr>
                  </m:dPr>
                  <m:e>
                    <m:f>
                      <m:fPr>
                        <m:ctrlPr>
                          <w:rPr>
                            <w:rFonts w:ascii="Cambria Math" w:hAnsi="Cambria Math"/>
                            <w:i/>
                          </w:rPr>
                        </m:ctrlPr>
                      </m:fPr>
                      <m:num>
                        <m:r>
                          <w:rPr>
                            <w:rFonts w:ascii="Cambria Math" w:hAnsi="Cambria Math"/>
                          </w:rPr>
                          <m:t>kWh</m:t>
                        </m:r>
                      </m:num>
                      <m:den>
                        <m:r>
                          <w:rPr>
                            <w:rFonts w:ascii="Cambria Math" w:hAnsi="Cambria Math"/>
                          </w:rPr>
                          <m:t>yr</m:t>
                        </m:r>
                      </m:den>
                    </m:f>
                  </m:e>
                </m:d>
                <m:r>
                  <w:rPr>
                    <w:rFonts w:ascii="Cambria Math" w:hAnsi="Cambria Math"/>
                  </w:rPr>
                  <m:t>=</m:t>
                </m:r>
                <m:d>
                  <m:dPr>
                    <m:ctrlPr>
                      <w:rPr>
                        <w:rFonts w:ascii="Cambria Math" w:hAnsi="Cambria Math"/>
                        <w:i/>
                      </w:rPr>
                    </m:ctrlPr>
                  </m:dPr>
                  <m:e>
                    <m:r>
                      <w:rPr>
                        <w:rFonts w:ascii="Cambria Math" w:hAnsi="Cambria Math"/>
                      </w:rPr>
                      <m:t>0.0007*2,200-.0467</m:t>
                    </m:r>
                  </m:e>
                </m:d>
                <m:r>
                  <w:rPr>
                    <w:rFonts w:ascii="Cambria Math" w:hAnsi="Cambria Math"/>
                  </w:rPr>
                  <m:t>*2,700</m:t>
                </m:r>
                <m:r>
                  <w:rPr>
                    <w:rFonts w:ascii="Cambria Math" w:eastAsiaTheme="minorEastAsia" w:hAnsi="Cambria Math"/>
                  </w:rPr>
                  <m:t>*1*100%=4,032 kWh/yr</m:t>
                </m:r>
              </m:oMath>
            </m:oMathPara>
          </w:p>
        </w:tc>
        <w:tc>
          <w:tcPr>
            <w:tcW w:w="1188" w:type="dxa"/>
            <w:vAlign w:val="center"/>
          </w:tcPr>
          <w:p w:rsidR="00AE0ADF" w:rsidRPr="00D729FD" w:rsidRDefault="00D729FD" w:rsidP="00D729FD">
            <w:pPr>
              <w:pStyle w:val="Caption"/>
              <w:keepNext/>
              <w:jc w:val="right"/>
              <w:rPr>
                <w:sz w:val="20"/>
                <w:szCs w:val="20"/>
                <w:highlight w:val="yellow"/>
              </w:rPr>
            </w:pPr>
            <w:bookmarkStart w:id="16" w:name="_Ref302726778"/>
            <w:r w:rsidRPr="006A5A86">
              <w:rPr>
                <w:sz w:val="20"/>
                <w:szCs w:val="20"/>
              </w:rPr>
              <w:t xml:space="preserve">Sample </w:t>
            </w:r>
            <w:r w:rsidR="00C7483E" w:rsidRPr="006A5A86">
              <w:rPr>
                <w:sz w:val="20"/>
                <w:szCs w:val="20"/>
              </w:rPr>
              <w:fldChar w:fldCharType="begin"/>
            </w:r>
            <w:r w:rsidRPr="006A5A86">
              <w:rPr>
                <w:sz w:val="20"/>
                <w:szCs w:val="20"/>
              </w:rPr>
              <w:instrText xml:space="preserve"> SEQ Sample \* ARABIC </w:instrText>
            </w:r>
            <w:r w:rsidR="00C7483E" w:rsidRPr="006A5A86">
              <w:rPr>
                <w:sz w:val="20"/>
                <w:szCs w:val="20"/>
              </w:rPr>
              <w:fldChar w:fldCharType="separate"/>
            </w:r>
            <w:r w:rsidR="007B567B">
              <w:rPr>
                <w:noProof/>
                <w:sz w:val="20"/>
                <w:szCs w:val="20"/>
              </w:rPr>
              <w:t>3</w:t>
            </w:r>
            <w:r w:rsidR="00C7483E" w:rsidRPr="006A5A86">
              <w:rPr>
                <w:sz w:val="20"/>
                <w:szCs w:val="20"/>
              </w:rPr>
              <w:fldChar w:fldCharType="end"/>
            </w:r>
            <w:bookmarkEnd w:id="16"/>
          </w:p>
        </w:tc>
      </w:tr>
    </w:tbl>
    <w:p w:rsidR="00256FCA" w:rsidRDefault="00256FCA" w:rsidP="00A948DE">
      <w:pPr>
        <w:pStyle w:val="Heading3"/>
      </w:pPr>
      <w:r>
        <w:t>Input(s)</w:t>
      </w:r>
    </w:p>
    <w:p w:rsidR="00127ACE" w:rsidRDefault="00127ACE" w:rsidP="00127ACE">
      <w:r>
        <w:t xml:space="preserve">Customer inputs will provide afternoon set temperature (T), cooling square footage (CSF), type of system, and age of system. </w:t>
      </w:r>
      <w:r w:rsidR="00FF5FBC">
        <w:t>CDD values, representing the weather experienced over a twelve month period based on the customer’s zip code,</w:t>
      </w:r>
      <w:r>
        <w:t xml:space="preserve"> will be found </w:t>
      </w:r>
      <w:r w:rsidR="00C00036">
        <w:t>using</w:t>
      </w:r>
      <w:r>
        <w:t xml:space="preserve"> Weather Source.</w:t>
      </w:r>
    </w:p>
    <w:p w:rsidR="00127ACE" w:rsidRPr="00127ACE" w:rsidRDefault="00127ACE" w:rsidP="00127ACE"/>
    <w:p w:rsidR="00256FCA" w:rsidRDefault="00AF6848" w:rsidP="00A948DE">
      <w:r w:rsidRPr="00A42063">
        <w:t>In the CAC/Pump</w:t>
      </w:r>
      <w:r w:rsidR="004E5F2B" w:rsidRPr="00A42063">
        <w:t xml:space="preserve"> and geoth</w:t>
      </w:r>
      <w:r w:rsidR="00A42063">
        <w:t>ermal equations, the “</w:t>
      </w:r>
      <m:oMath>
        <m:r>
          <w:rPr>
            <w:rFonts w:ascii="Cambria Math" w:hAnsi="Cambria Math"/>
          </w:rPr>
          <m:t>∆</m:t>
        </m:r>
      </m:oMath>
      <w:r w:rsidR="00A42063">
        <w:rPr>
          <w:rFonts w:eastAsiaTheme="minorEastAsia"/>
        </w:rPr>
        <w:t>T</w:t>
      </w:r>
      <w:r w:rsidR="004E5F2B" w:rsidRPr="00A42063">
        <w:t>” input</w:t>
      </w:r>
      <w:r w:rsidR="00A42063">
        <w:t xml:space="preserve"> is found by relating the set afternoo</w:t>
      </w:r>
      <w:r w:rsidR="00FF5FBC">
        <w:t xml:space="preserve">n temperature of customers with </w:t>
      </w:r>
      <w:r w:rsidR="00A42063">
        <w:t>thermostats to the national average set afternoon temperature</w:t>
      </w:r>
      <w:r w:rsidR="00CE7A16">
        <w:t xml:space="preserve">, as seen in </w:t>
      </w:r>
      <w:r w:rsidR="00C7483E">
        <w:rPr>
          <w:highlight w:val="yellow"/>
        </w:rPr>
        <w:fldChar w:fldCharType="begin"/>
      </w:r>
      <w:r w:rsidR="00736681">
        <w:instrText xml:space="preserve"> REF _Ref302734447 \h </w:instrText>
      </w:r>
      <w:r w:rsidR="00C7483E">
        <w:rPr>
          <w:highlight w:val="yellow"/>
        </w:rPr>
      </w:r>
      <w:r w:rsidR="00C7483E">
        <w:rPr>
          <w:highlight w:val="yellow"/>
        </w:rPr>
        <w:fldChar w:fldCharType="separate"/>
      </w:r>
      <w:r w:rsidR="007B567B" w:rsidRPr="00CE7A16">
        <w:t xml:space="preserve">Equation </w:t>
      </w:r>
      <w:r w:rsidR="007B567B">
        <w:rPr>
          <w:noProof/>
        </w:rPr>
        <w:t>4</w:t>
      </w:r>
      <w:r w:rsidR="00C7483E">
        <w:rPr>
          <w:highlight w:val="yellow"/>
        </w:rPr>
        <w:fldChar w:fldCharType="end"/>
      </w:r>
      <w:r w:rsidR="00CE7A16">
        <w:t xml:space="preserve">.  The customer Inputs their afternoon set temperature on their thermostats, shown as “T” in </w:t>
      </w:r>
      <w:r w:rsidR="00C7483E">
        <w:fldChar w:fldCharType="begin"/>
      </w:r>
      <w:r w:rsidR="00127ACE">
        <w:instrText xml:space="preserve"> REF _Ref302734447 \h </w:instrText>
      </w:r>
      <w:r w:rsidR="00C7483E">
        <w:fldChar w:fldCharType="separate"/>
      </w:r>
      <w:r w:rsidR="007B567B" w:rsidRPr="00CE7A16">
        <w:t xml:space="preserve">Equation </w:t>
      </w:r>
      <w:r w:rsidR="007B567B">
        <w:rPr>
          <w:noProof/>
        </w:rPr>
        <w:t>4</w:t>
      </w:r>
      <w:r w:rsidR="00C7483E">
        <w:fldChar w:fldCharType="end"/>
      </w:r>
      <w:r w:rsidR="00FF5FBC">
        <w:t>.</w:t>
      </w:r>
    </w:p>
    <w:p w:rsidR="00CE7A16" w:rsidRDefault="00CE7A16" w:rsidP="00A948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gridCol w:w="1188"/>
      </w:tblGrid>
      <w:tr w:rsidR="00CE7A16" w:rsidRPr="00D729FD" w:rsidTr="00CE7A16">
        <w:tc>
          <w:tcPr>
            <w:tcW w:w="9828" w:type="dxa"/>
          </w:tcPr>
          <w:p w:rsidR="00CE7A16" w:rsidRDefault="00CE7A16" w:rsidP="00E37BA4">
            <w:pPr>
              <w:jc w:val="center"/>
              <w:rPr>
                <w:rFonts w:ascii="Calibri" w:eastAsia="Calibri" w:hAnsi="Calibri" w:cs="Times New Roman"/>
              </w:rPr>
            </w:pPr>
            <m:oMathPara>
              <m:oMath>
                <m:r>
                  <w:rPr>
                    <w:rFonts w:ascii="Cambria Math" w:eastAsia="Calibri" w:hAnsi="Cambria Math" w:cs="Times New Roman"/>
                  </w:rPr>
                  <m:t>∆T=1-</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T-74</m:t>
                        </m:r>
                      </m:num>
                      <m:den>
                        <m:d>
                          <m:dPr>
                            <m:ctrlPr>
                              <w:rPr>
                                <w:rFonts w:ascii="Cambria Math" w:eastAsia="Calibri" w:hAnsi="Cambria Math" w:cs="Times New Roman"/>
                                <w:i/>
                              </w:rPr>
                            </m:ctrlPr>
                          </m:dPr>
                          <m:e>
                            <m:r>
                              <w:rPr>
                                <w:rFonts w:ascii="Cambria Math" w:eastAsia="Calibri" w:hAnsi="Cambria Math" w:cs="Times New Roman"/>
                              </w:rPr>
                              <m:t>74.934+0.0024*CDD</m:t>
                            </m:r>
                          </m:e>
                        </m:d>
                        <m:r>
                          <w:rPr>
                            <w:rFonts w:ascii="Cambria Math" w:eastAsia="Calibri" w:hAnsi="Cambria Math" w:cs="Times New Roman"/>
                          </w:rPr>
                          <m:t>-68</m:t>
                        </m:r>
                      </m:den>
                    </m:f>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0.6559-0.00005*CDD</m:t>
                        </m:r>
                      </m:e>
                    </m:d>
                  </m:e>
                </m:d>
              </m:oMath>
            </m:oMathPara>
          </w:p>
        </w:tc>
        <w:tc>
          <w:tcPr>
            <w:tcW w:w="1188" w:type="dxa"/>
            <w:vAlign w:val="center"/>
          </w:tcPr>
          <w:p w:rsidR="00CE7A16" w:rsidRPr="00D729FD" w:rsidRDefault="00CE7A16" w:rsidP="00CE7A16">
            <w:pPr>
              <w:pStyle w:val="Caption"/>
              <w:keepNext/>
              <w:jc w:val="right"/>
              <w:rPr>
                <w:sz w:val="20"/>
                <w:szCs w:val="20"/>
              </w:rPr>
            </w:pPr>
            <w:bookmarkStart w:id="17" w:name="_Ref302734447"/>
            <w:r w:rsidRPr="00CE7A16">
              <w:rPr>
                <w:sz w:val="20"/>
                <w:szCs w:val="20"/>
              </w:rPr>
              <w:t xml:space="preserve">Equation </w:t>
            </w:r>
            <w:r w:rsidR="00C7483E" w:rsidRPr="00CE7A16">
              <w:rPr>
                <w:sz w:val="20"/>
                <w:szCs w:val="20"/>
              </w:rPr>
              <w:fldChar w:fldCharType="begin"/>
            </w:r>
            <w:r w:rsidRPr="00CE7A16">
              <w:rPr>
                <w:sz w:val="20"/>
                <w:szCs w:val="20"/>
              </w:rPr>
              <w:instrText xml:space="preserve"> SEQ Equation \* ARABIC </w:instrText>
            </w:r>
            <w:r w:rsidR="00C7483E" w:rsidRPr="00CE7A16">
              <w:rPr>
                <w:sz w:val="20"/>
                <w:szCs w:val="20"/>
              </w:rPr>
              <w:fldChar w:fldCharType="separate"/>
            </w:r>
            <w:r w:rsidR="007B567B">
              <w:rPr>
                <w:noProof/>
                <w:sz w:val="20"/>
                <w:szCs w:val="20"/>
              </w:rPr>
              <w:t>4</w:t>
            </w:r>
            <w:r w:rsidR="00C7483E" w:rsidRPr="00CE7A16">
              <w:rPr>
                <w:sz w:val="20"/>
                <w:szCs w:val="20"/>
              </w:rPr>
              <w:fldChar w:fldCharType="end"/>
            </w:r>
            <w:bookmarkEnd w:id="17"/>
          </w:p>
        </w:tc>
      </w:tr>
    </w:tbl>
    <w:p w:rsidR="00A42063" w:rsidRDefault="00CE7A16" w:rsidP="00A948DE">
      <w:pPr>
        <w:rPr>
          <w:rFonts w:eastAsiaTheme="minorEastAsia"/>
        </w:rPr>
      </w:pPr>
      <w:r>
        <w:t xml:space="preserve">The thermostat </w:t>
      </w:r>
      <m:oMath>
        <m:r>
          <w:rPr>
            <w:rFonts w:ascii="Cambria Math" w:eastAsia="Calibri" w:hAnsi="Cambria Math" w:cs="Times New Roman"/>
          </w:rPr>
          <m:t>∆</m:t>
        </m:r>
      </m:oMath>
      <w:r w:rsidR="00736681">
        <w:rPr>
          <w:rFonts w:eastAsiaTheme="minorEastAsia"/>
        </w:rPr>
        <w:t>T for a system set at 76</w:t>
      </w:r>
      <m:oMath>
        <m:r>
          <w:rPr>
            <w:rFonts w:ascii="Cambria Math" w:hAnsi="Cambria Math"/>
          </w:rPr>
          <m:t>℉</m:t>
        </m:r>
      </m:oMath>
      <w:r w:rsidR="00736681">
        <w:rPr>
          <w:rFonts w:eastAsiaTheme="minorEastAsia"/>
        </w:rPr>
        <w:t xml:space="preserve"> in the afternoons and 2,200 CDD is found in </w:t>
      </w:r>
      <w:r w:rsidR="00C7483E">
        <w:rPr>
          <w:rFonts w:eastAsiaTheme="minorEastAsia"/>
        </w:rPr>
        <w:fldChar w:fldCharType="begin"/>
      </w:r>
      <w:r w:rsidR="00736681">
        <w:rPr>
          <w:rFonts w:eastAsiaTheme="minorEastAsia"/>
        </w:rPr>
        <w:instrText xml:space="preserve"> REF _Ref302734433 \h </w:instrText>
      </w:r>
      <w:r w:rsidR="00C7483E">
        <w:rPr>
          <w:rFonts w:eastAsiaTheme="minorEastAsia"/>
        </w:rPr>
      </w:r>
      <w:r w:rsidR="00C7483E">
        <w:rPr>
          <w:rFonts w:eastAsiaTheme="minorEastAsia"/>
        </w:rPr>
        <w:fldChar w:fldCharType="separate"/>
      </w:r>
      <w:r w:rsidR="007B567B" w:rsidRPr="00736681">
        <w:t xml:space="preserve">Sample </w:t>
      </w:r>
      <w:r w:rsidR="007B567B">
        <w:rPr>
          <w:noProof/>
        </w:rPr>
        <w:t>4</w:t>
      </w:r>
      <w:r w:rsidR="00C7483E">
        <w:rPr>
          <w:rFonts w:eastAsiaTheme="minorEastAsia"/>
        </w:rPr>
        <w:fldChar w:fldCharType="end"/>
      </w:r>
      <w:r w:rsidR="00736681">
        <w:rPr>
          <w:rFonts w:eastAsiaTheme="minorEastAsia"/>
        </w:rPr>
        <w:t>.</w:t>
      </w:r>
    </w:p>
    <w:p w:rsidR="00736681" w:rsidRDefault="00736681" w:rsidP="00A948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gridCol w:w="1188"/>
      </w:tblGrid>
      <w:tr w:rsidR="00736681" w:rsidRPr="00D729FD" w:rsidTr="00127ACE">
        <w:tc>
          <w:tcPr>
            <w:tcW w:w="9828" w:type="dxa"/>
          </w:tcPr>
          <w:p w:rsidR="00736681" w:rsidRPr="00736681" w:rsidRDefault="00736681" w:rsidP="00E37BA4">
            <w:pPr>
              <w:jc w:val="center"/>
              <w:rPr>
                <w:rFonts w:eastAsiaTheme="minorEastAsia"/>
              </w:rPr>
            </w:pPr>
            <m:oMathPara>
              <m:oMath>
                <m:r>
                  <w:rPr>
                    <w:rFonts w:ascii="Cambria Math" w:eastAsia="Calibri" w:hAnsi="Cambria Math" w:cs="Times New Roman"/>
                  </w:rPr>
                  <m:t>∆T=1-</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76-74</m:t>
                        </m:r>
                      </m:num>
                      <m:den>
                        <m:d>
                          <m:dPr>
                            <m:ctrlPr>
                              <w:rPr>
                                <w:rFonts w:ascii="Cambria Math" w:eastAsia="Calibri" w:hAnsi="Cambria Math" w:cs="Times New Roman"/>
                                <w:i/>
                              </w:rPr>
                            </m:ctrlPr>
                          </m:dPr>
                          <m:e>
                            <m:r>
                              <w:rPr>
                                <w:rFonts w:ascii="Cambria Math" w:eastAsia="Calibri" w:hAnsi="Cambria Math" w:cs="Times New Roman"/>
                              </w:rPr>
                              <m:t>74.934+0.0024*2200</m:t>
                            </m:r>
                          </m:e>
                        </m:d>
                        <m:r>
                          <w:rPr>
                            <w:rFonts w:ascii="Cambria Math" w:eastAsia="Calibri" w:hAnsi="Cambria Math" w:cs="Times New Roman"/>
                          </w:rPr>
                          <m:t>-68</m:t>
                        </m:r>
                      </m:den>
                    </m:f>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0.6559-0.00005*2200</m:t>
                        </m:r>
                      </m:e>
                    </m:d>
                  </m:e>
                </m:d>
                <m:r>
                  <w:rPr>
                    <w:rFonts w:ascii="Cambria Math" w:eastAsia="Calibri" w:hAnsi="Cambria Math" w:cs="Times New Roman"/>
                  </w:rPr>
                  <m:t>=91.61%</m:t>
                </m:r>
              </m:oMath>
            </m:oMathPara>
          </w:p>
        </w:tc>
        <w:tc>
          <w:tcPr>
            <w:tcW w:w="1188" w:type="dxa"/>
            <w:vAlign w:val="center"/>
          </w:tcPr>
          <w:p w:rsidR="00736681" w:rsidRPr="00D729FD" w:rsidRDefault="00736681" w:rsidP="00736681">
            <w:pPr>
              <w:pStyle w:val="Caption"/>
              <w:keepNext/>
              <w:jc w:val="right"/>
              <w:rPr>
                <w:sz w:val="20"/>
                <w:szCs w:val="20"/>
              </w:rPr>
            </w:pPr>
            <w:bookmarkStart w:id="18" w:name="_Ref302734433"/>
            <w:r w:rsidRPr="00736681">
              <w:rPr>
                <w:sz w:val="20"/>
                <w:szCs w:val="20"/>
              </w:rPr>
              <w:t xml:space="preserve">Sample </w:t>
            </w:r>
            <w:r w:rsidR="00C7483E" w:rsidRPr="00736681">
              <w:rPr>
                <w:sz w:val="20"/>
                <w:szCs w:val="20"/>
              </w:rPr>
              <w:fldChar w:fldCharType="begin"/>
            </w:r>
            <w:r w:rsidRPr="00736681">
              <w:rPr>
                <w:sz w:val="20"/>
                <w:szCs w:val="20"/>
              </w:rPr>
              <w:instrText xml:space="preserve"> SEQ Sample \* ARABIC </w:instrText>
            </w:r>
            <w:r w:rsidR="00C7483E" w:rsidRPr="00736681">
              <w:rPr>
                <w:sz w:val="20"/>
                <w:szCs w:val="20"/>
              </w:rPr>
              <w:fldChar w:fldCharType="separate"/>
            </w:r>
            <w:r w:rsidR="007B567B">
              <w:rPr>
                <w:noProof/>
                <w:sz w:val="20"/>
                <w:szCs w:val="20"/>
              </w:rPr>
              <w:t>4</w:t>
            </w:r>
            <w:r w:rsidR="00C7483E" w:rsidRPr="00736681">
              <w:rPr>
                <w:sz w:val="20"/>
                <w:szCs w:val="20"/>
              </w:rPr>
              <w:fldChar w:fldCharType="end"/>
            </w:r>
            <w:bookmarkEnd w:id="18"/>
          </w:p>
        </w:tc>
      </w:tr>
    </w:tbl>
    <w:p w:rsidR="004E5F2B" w:rsidRDefault="004E5F2B" w:rsidP="00A948DE"/>
    <w:p w:rsidR="00660BFD" w:rsidRDefault="004E5F2B" w:rsidP="00C00036">
      <w:r>
        <w:t>Age Efficiency % is based on an equation that relates the age of a system to the average SEER numbers for a system of that age.</w:t>
      </w:r>
      <w:r w:rsidR="00660BFD">
        <w:t xml:space="preserve">  </w:t>
      </w:r>
      <w:r w:rsidR="00585885">
        <w:fldChar w:fldCharType="begin"/>
      </w:r>
      <w:r w:rsidR="00585885">
        <w:instrText xml:space="preserve"> REF _Ref302726692 \h  \* MERGEFORMAT </w:instrText>
      </w:r>
      <w:r w:rsidR="00585885">
        <w:fldChar w:fldCharType="separate"/>
      </w:r>
      <w:r w:rsidR="007B567B" w:rsidRPr="007B567B">
        <w:t>Table 10</w:t>
      </w:r>
      <w:r w:rsidR="00585885">
        <w:fldChar w:fldCharType="end"/>
      </w:r>
      <w:r w:rsidR="00913E4E" w:rsidRPr="00736681">
        <w:t xml:space="preserve"> </w:t>
      </w:r>
      <w:r w:rsidR="001536E7" w:rsidRPr="00736681">
        <w:t>shows</w:t>
      </w:r>
      <w:r w:rsidR="001536E7">
        <w:t xml:space="preserve"> the age to SEER comparison. </w:t>
      </w:r>
    </w:p>
    <w:p w:rsidR="00C00036" w:rsidRDefault="00C00036" w:rsidP="00C00036"/>
    <w:tbl>
      <w:tblPr>
        <w:tblW w:w="8960" w:type="dxa"/>
        <w:jc w:val="center"/>
        <w:tblInd w:w="93" w:type="dxa"/>
        <w:tblLook w:val="04A0" w:firstRow="1" w:lastRow="0" w:firstColumn="1" w:lastColumn="0" w:noHBand="0" w:noVBand="1"/>
      </w:tblPr>
      <w:tblGrid>
        <w:gridCol w:w="2680"/>
        <w:gridCol w:w="1440"/>
        <w:gridCol w:w="1530"/>
        <w:gridCol w:w="1530"/>
        <w:gridCol w:w="1780"/>
      </w:tblGrid>
      <w:tr w:rsidR="00B5510E" w:rsidRPr="003218D1" w:rsidTr="00CC71DA">
        <w:trPr>
          <w:trHeight w:val="315"/>
          <w:jc w:val="center"/>
        </w:trPr>
        <w:tc>
          <w:tcPr>
            <w:tcW w:w="2680" w:type="dxa"/>
            <w:tcBorders>
              <w:top w:val="single" w:sz="8" w:space="0" w:color="auto"/>
              <w:left w:val="single" w:sz="8" w:space="0" w:color="auto"/>
              <w:bottom w:val="single" w:sz="8" w:space="0" w:color="000000"/>
              <w:right w:val="single" w:sz="8" w:space="0" w:color="000000"/>
            </w:tcBorders>
            <w:shd w:val="clear" w:color="000000" w:fill="663300"/>
            <w:noWrap/>
            <w:vAlign w:val="center"/>
            <w:hideMark/>
          </w:tcPr>
          <w:p w:rsidR="00B5510E" w:rsidRPr="003218D1" w:rsidRDefault="00B5510E" w:rsidP="003218D1">
            <w:pPr>
              <w:rPr>
                <w:rFonts w:ascii="Arial" w:eastAsia="Times New Roman" w:hAnsi="Arial" w:cs="Arial"/>
                <w:color w:val="FFFFFF"/>
                <w:sz w:val="16"/>
                <w:szCs w:val="16"/>
              </w:rPr>
            </w:pPr>
            <w:r w:rsidRPr="003218D1">
              <w:rPr>
                <w:rFonts w:ascii="Arial" w:eastAsia="Times New Roman" w:hAnsi="Arial" w:cs="Arial"/>
                <w:color w:val="FFFFFF"/>
                <w:sz w:val="16"/>
                <w:szCs w:val="16"/>
              </w:rPr>
              <w:t>Age of System</w:t>
            </w:r>
          </w:p>
        </w:tc>
        <w:tc>
          <w:tcPr>
            <w:tcW w:w="1440" w:type="dxa"/>
            <w:tcBorders>
              <w:top w:val="single" w:sz="8" w:space="0" w:color="auto"/>
              <w:left w:val="nil"/>
              <w:bottom w:val="single" w:sz="8" w:space="0" w:color="000000"/>
              <w:right w:val="single" w:sz="8" w:space="0" w:color="000000"/>
            </w:tcBorders>
            <w:shd w:val="clear" w:color="000000" w:fill="663300"/>
            <w:noWrap/>
            <w:vAlign w:val="center"/>
            <w:hideMark/>
          </w:tcPr>
          <w:p w:rsidR="00B5510E" w:rsidRPr="003218D1" w:rsidRDefault="00B5510E" w:rsidP="003218D1">
            <w:pPr>
              <w:rPr>
                <w:rFonts w:ascii="Arial" w:eastAsia="Times New Roman" w:hAnsi="Arial" w:cs="Arial"/>
                <w:color w:val="FFFFFF"/>
                <w:sz w:val="16"/>
                <w:szCs w:val="16"/>
              </w:rPr>
            </w:pPr>
            <w:r w:rsidRPr="003218D1">
              <w:rPr>
                <w:rFonts w:ascii="Arial" w:eastAsia="Times New Roman" w:hAnsi="Arial" w:cs="Arial"/>
                <w:color w:val="FFFFFF"/>
                <w:sz w:val="16"/>
                <w:szCs w:val="16"/>
              </w:rPr>
              <w:t>SEER CAC</w:t>
            </w:r>
          </w:p>
        </w:tc>
        <w:tc>
          <w:tcPr>
            <w:tcW w:w="1530" w:type="dxa"/>
            <w:tcBorders>
              <w:top w:val="single" w:sz="8" w:space="0" w:color="auto"/>
              <w:left w:val="nil"/>
              <w:bottom w:val="single" w:sz="8" w:space="0" w:color="000000"/>
              <w:right w:val="single" w:sz="8" w:space="0" w:color="000000"/>
            </w:tcBorders>
            <w:shd w:val="clear" w:color="000000" w:fill="663300"/>
            <w:vAlign w:val="center"/>
            <w:hideMark/>
          </w:tcPr>
          <w:p w:rsidR="00B5510E" w:rsidRPr="003218D1" w:rsidRDefault="00B5510E" w:rsidP="003218D1">
            <w:pPr>
              <w:rPr>
                <w:rFonts w:ascii="Arial" w:eastAsia="Times New Roman" w:hAnsi="Arial" w:cs="Arial"/>
                <w:color w:val="FFFFFF"/>
                <w:sz w:val="16"/>
                <w:szCs w:val="16"/>
              </w:rPr>
            </w:pPr>
            <w:r w:rsidRPr="003218D1">
              <w:rPr>
                <w:rFonts w:ascii="Arial" w:eastAsia="Times New Roman" w:hAnsi="Arial" w:cs="Arial"/>
                <w:color w:val="FFFFFF"/>
                <w:sz w:val="16"/>
                <w:szCs w:val="16"/>
              </w:rPr>
              <w:t>SEER Pump</w:t>
            </w:r>
          </w:p>
        </w:tc>
        <w:tc>
          <w:tcPr>
            <w:tcW w:w="1530" w:type="dxa"/>
            <w:tcBorders>
              <w:top w:val="single" w:sz="8" w:space="0" w:color="auto"/>
              <w:left w:val="nil"/>
              <w:bottom w:val="single" w:sz="8" w:space="0" w:color="000000"/>
              <w:right w:val="single" w:sz="8" w:space="0" w:color="auto"/>
            </w:tcBorders>
            <w:shd w:val="clear" w:color="000000" w:fill="663300"/>
            <w:vAlign w:val="center"/>
            <w:hideMark/>
          </w:tcPr>
          <w:p w:rsidR="00B5510E" w:rsidRPr="003218D1" w:rsidRDefault="00B5510E" w:rsidP="003218D1">
            <w:pPr>
              <w:rPr>
                <w:rFonts w:ascii="Arial" w:eastAsia="Times New Roman" w:hAnsi="Arial" w:cs="Arial"/>
                <w:color w:val="FFFFFF"/>
                <w:sz w:val="16"/>
                <w:szCs w:val="16"/>
              </w:rPr>
            </w:pPr>
            <w:r w:rsidRPr="003218D1">
              <w:rPr>
                <w:rFonts w:ascii="Arial" w:eastAsia="Times New Roman" w:hAnsi="Arial" w:cs="Arial"/>
                <w:color w:val="FFFFFF"/>
                <w:sz w:val="16"/>
                <w:szCs w:val="16"/>
              </w:rPr>
              <w:t>EER Window</w:t>
            </w:r>
          </w:p>
        </w:tc>
        <w:tc>
          <w:tcPr>
            <w:tcW w:w="1780" w:type="dxa"/>
            <w:tcBorders>
              <w:top w:val="single" w:sz="8" w:space="0" w:color="auto"/>
              <w:left w:val="nil"/>
              <w:bottom w:val="single" w:sz="8" w:space="0" w:color="000000"/>
              <w:right w:val="single" w:sz="8" w:space="0" w:color="auto"/>
            </w:tcBorders>
            <w:shd w:val="clear" w:color="000000" w:fill="663300"/>
            <w:vAlign w:val="center"/>
          </w:tcPr>
          <w:p w:rsidR="00B5510E" w:rsidRPr="003218D1" w:rsidRDefault="00B5510E" w:rsidP="00B5510E">
            <w:pPr>
              <w:jc w:val="center"/>
              <w:rPr>
                <w:rFonts w:ascii="Arial" w:eastAsia="Times New Roman" w:hAnsi="Arial" w:cs="Arial"/>
                <w:color w:val="FFFFFF"/>
                <w:sz w:val="16"/>
                <w:szCs w:val="16"/>
              </w:rPr>
            </w:pPr>
            <w:r>
              <w:rPr>
                <w:rFonts w:ascii="Arial" w:eastAsia="Times New Roman" w:hAnsi="Arial" w:cs="Arial"/>
                <w:color w:val="FFFFFF"/>
                <w:sz w:val="16"/>
                <w:szCs w:val="16"/>
              </w:rPr>
              <w:t>Geothermal Heat Pump EER</w:t>
            </w:r>
            <w:r w:rsidR="00CC71DA" w:rsidRPr="00CC71DA">
              <w:rPr>
                <w:rStyle w:val="FootnoteReference"/>
                <w:rFonts w:ascii="Arial" w:eastAsia="Times New Roman" w:hAnsi="Arial" w:cs="Arial"/>
                <w:b/>
                <w:bCs/>
                <w:color w:val="FFFFFF" w:themeColor="background1"/>
                <w:sz w:val="16"/>
                <w:szCs w:val="16"/>
              </w:rPr>
              <w:footnoteReference w:id="17"/>
            </w:r>
          </w:p>
        </w:tc>
      </w:tr>
      <w:tr w:rsidR="00B5510E" w:rsidRPr="003218D1" w:rsidTr="00B97B25">
        <w:trPr>
          <w:trHeight w:val="315"/>
          <w:jc w:val="center"/>
        </w:trPr>
        <w:tc>
          <w:tcPr>
            <w:tcW w:w="2680" w:type="dxa"/>
            <w:tcBorders>
              <w:top w:val="nil"/>
              <w:left w:val="single" w:sz="8" w:space="0" w:color="auto"/>
              <w:bottom w:val="single" w:sz="8" w:space="0" w:color="000000"/>
              <w:right w:val="single" w:sz="8" w:space="0" w:color="000000"/>
            </w:tcBorders>
            <w:shd w:val="clear" w:color="000000" w:fill="CCC7C0"/>
            <w:noWrap/>
            <w:vAlign w:val="center"/>
            <w:hideMark/>
          </w:tcPr>
          <w:p w:rsidR="00B5510E" w:rsidRPr="003218D1" w:rsidRDefault="008660FA" w:rsidP="003218D1">
            <w:pPr>
              <w:rPr>
                <w:rFonts w:ascii="Arial" w:eastAsia="Times New Roman" w:hAnsi="Arial" w:cs="Arial"/>
                <w:b/>
                <w:bCs/>
                <w:color w:val="000000"/>
                <w:sz w:val="16"/>
                <w:szCs w:val="16"/>
              </w:rPr>
            </w:pPr>
            <w:r>
              <w:rPr>
                <w:rFonts w:ascii="Arial" w:eastAsia="Times New Roman" w:hAnsi="Arial" w:cs="Arial"/>
                <w:b/>
                <w:bCs/>
                <w:color w:val="000000"/>
                <w:sz w:val="16"/>
                <w:szCs w:val="16"/>
              </w:rPr>
              <w:t>Base (Constant for calculation)</w:t>
            </w:r>
          </w:p>
        </w:tc>
        <w:tc>
          <w:tcPr>
            <w:tcW w:w="1440" w:type="dxa"/>
            <w:tcBorders>
              <w:top w:val="nil"/>
              <w:left w:val="nil"/>
              <w:bottom w:val="single" w:sz="8" w:space="0" w:color="000000"/>
              <w:right w:val="single" w:sz="8" w:space="0" w:color="000000"/>
            </w:tcBorders>
            <w:shd w:val="clear" w:color="000000" w:fill="CCC7C0"/>
            <w:noWrap/>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11.5</w:t>
            </w:r>
          </w:p>
        </w:tc>
        <w:tc>
          <w:tcPr>
            <w:tcW w:w="1530" w:type="dxa"/>
            <w:tcBorders>
              <w:top w:val="nil"/>
              <w:left w:val="nil"/>
              <w:bottom w:val="single" w:sz="8" w:space="0" w:color="000000"/>
              <w:right w:val="single" w:sz="8" w:space="0" w:color="000000"/>
            </w:tcBorders>
            <w:shd w:val="clear" w:color="000000" w:fill="CCC7C0"/>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11.5</w:t>
            </w:r>
          </w:p>
        </w:tc>
        <w:tc>
          <w:tcPr>
            <w:tcW w:w="1530" w:type="dxa"/>
            <w:tcBorders>
              <w:top w:val="nil"/>
              <w:left w:val="nil"/>
              <w:bottom w:val="single" w:sz="8" w:space="0" w:color="000000"/>
              <w:right w:val="single" w:sz="8" w:space="0" w:color="auto"/>
            </w:tcBorders>
            <w:shd w:val="clear" w:color="000000" w:fill="CCC7C0"/>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9.49</w:t>
            </w:r>
          </w:p>
        </w:tc>
        <w:tc>
          <w:tcPr>
            <w:tcW w:w="1780" w:type="dxa"/>
            <w:tcBorders>
              <w:top w:val="nil"/>
              <w:left w:val="nil"/>
              <w:bottom w:val="single" w:sz="8" w:space="0" w:color="000000"/>
              <w:right w:val="single" w:sz="8" w:space="0" w:color="auto"/>
            </w:tcBorders>
            <w:shd w:val="clear" w:color="000000" w:fill="CCC7C0"/>
            <w:vAlign w:val="center"/>
          </w:tcPr>
          <w:p w:rsidR="00B5510E" w:rsidRPr="003218D1" w:rsidRDefault="008660FA" w:rsidP="00B97B25">
            <w:pPr>
              <w:jc w:val="right"/>
              <w:rPr>
                <w:rFonts w:ascii="Arial" w:eastAsia="Times New Roman" w:hAnsi="Arial" w:cs="Arial"/>
                <w:color w:val="000000"/>
                <w:sz w:val="16"/>
                <w:szCs w:val="16"/>
              </w:rPr>
            </w:pPr>
            <w:r>
              <w:rPr>
                <w:rFonts w:ascii="Arial" w:eastAsia="Times New Roman" w:hAnsi="Arial" w:cs="Arial"/>
                <w:color w:val="000000"/>
                <w:sz w:val="16"/>
                <w:szCs w:val="16"/>
              </w:rPr>
              <w:t>14.1</w:t>
            </w:r>
          </w:p>
        </w:tc>
      </w:tr>
      <w:tr w:rsidR="00B5510E" w:rsidRPr="003218D1" w:rsidTr="00B97B25">
        <w:trPr>
          <w:trHeight w:val="315"/>
          <w:jc w:val="center"/>
        </w:trPr>
        <w:tc>
          <w:tcPr>
            <w:tcW w:w="2680" w:type="dxa"/>
            <w:tcBorders>
              <w:top w:val="nil"/>
              <w:left w:val="single" w:sz="8" w:space="0" w:color="auto"/>
              <w:bottom w:val="single" w:sz="8" w:space="0" w:color="000000"/>
              <w:right w:val="single" w:sz="8" w:space="0" w:color="000000"/>
            </w:tcBorders>
            <w:shd w:val="clear" w:color="auto" w:fill="auto"/>
            <w:noWrap/>
            <w:vAlign w:val="center"/>
            <w:hideMark/>
          </w:tcPr>
          <w:p w:rsidR="00B5510E" w:rsidRPr="003218D1" w:rsidRDefault="00B5510E" w:rsidP="00CC71DA">
            <w:pPr>
              <w:rPr>
                <w:rFonts w:ascii="Arial" w:eastAsia="Times New Roman" w:hAnsi="Arial" w:cs="Arial"/>
                <w:b/>
                <w:bCs/>
                <w:color w:val="000000"/>
                <w:sz w:val="16"/>
                <w:szCs w:val="16"/>
              </w:rPr>
            </w:pPr>
            <w:r w:rsidRPr="003218D1">
              <w:rPr>
                <w:rFonts w:ascii="Arial" w:eastAsia="Times New Roman" w:hAnsi="Arial" w:cs="Arial"/>
                <w:b/>
                <w:bCs/>
                <w:color w:val="000000"/>
                <w:sz w:val="16"/>
                <w:szCs w:val="16"/>
              </w:rPr>
              <w:t>1 year</w:t>
            </w:r>
          </w:p>
        </w:tc>
        <w:tc>
          <w:tcPr>
            <w:tcW w:w="1440" w:type="dxa"/>
            <w:tcBorders>
              <w:top w:val="nil"/>
              <w:left w:val="nil"/>
              <w:bottom w:val="single" w:sz="8" w:space="0" w:color="000000"/>
              <w:right w:val="single" w:sz="8" w:space="0" w:color="000000"/>
            </w:tcBorders>
            <w:shd w:val="clear" w:color="auto" w:fill="auto"/>
            <w:noWrap/>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13</w:t>
            </w:r>
          </w:p>
        </w:tc>
        <w:tc>
          <w:tcPr>
            <w:tcW w:w="1530" w:type="dxa"/>
            <w:tcBorders>
              <w:top w:val="nil"/>
              <w:left w:val="nil"/>
              <w:bottom w:val="single" w:sz="8" w:space="0" w:color="000000"/>
              <w:right w:val="single" w:sz="8" w:space="0" w:color="000000"/>
            </w:tcBorders>
            <w:shd w:val="clear" w:color="auto" w:fill="auto"/>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13</w:t>
            </w:r>
          </w:p>
        </w:tc>
        <w:tc>
          <w:tcPr>
            <w:tcW w:w="1530" w:type="dxa"/>
            <w:tcBorders>
              <w:top w:val="nil"/>
              <w:left w:val="nil"/>
              <w:bottom w:val="single" w:sz="8" w:space="0" w:color="000000"/>
              <w:right w:val="single" w:sz="8" w:space="0" w:color="auto"/>
            </w:tcBorders>
            <w:shd w:val="clear" w:color="auto" w:fill="auto"/>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10.35</w:t>
            </w:r>
          </w:p>
        </w:tc>
        <w:tc>
          <w:tcPr>
            <w:tcW w:w="1780" w:type="dxa"/>
            <w:tcBorders>
              <w:top w:val="nil"/>
              <w:left w:val="nil"/>
              <w:bottom w:val="single" w:sz="8" w:space="0" w:color="000000"/>
              <w:right w:val="single" w:sz="8" w:space="0" w:color="auto"/>
            </w:tcBorders>
            <w:vAlign w:val="center"/>
          </w:tcPr>
          <w:p w:rsidR="00B5510E" w:rsidRPr="003218D1" w:rsidRDefault="008660FA" w:rsidP="00B97B25">
            <w:pPr>
              <w:jc w:val="right"/>
              <w:rPr>
                <w:rFonts w:ascii="Arial" w:eastAsia="Times New Roman" w:hAnsi="Arial" w:cs="Arial"/>
                <w:color w:val="000000"/>
                <w:sz w:val="16"/>
                <w:szCs w:val="16"/>
              </w:rPr>
            </w:pPr>
            <w:r>
              <w:rPr>
                <w:rFonts w:ascii="Arial" w:eastAsia="Times New Roman" w:hAnsi="Arial" w:cs="Arial"/>
                <w:color w:val="000000"/>
                <w:sz w:val="16"/>
                <w:szCs w:val="16"/>
              </w:rPr>
              <w:t>16.1</w:t>
            </w:r>
          </w:p>
        </w:tc>
      </w:tr>
      <w:tr w:rsidR="00B5510E" w:rsidRPr="003218D1" w:rsidTr="00B97B25">
        <w:trPr>
          <w:trHeight w:val="315"/>
          <w:jc w:val="center"/>
        </w:trPr>
        <w:tc>
          <w:tcPr>
            <w:tcW w:w="2680" w:type="dxa"/>
            <w:tcBorders>
              <w:top w:val="nil"/>
              <w:left w:val="single" w:sz="8" w:space="0" w:color="auto"/>
              <w:bottom w:val="single" w:sz="8" w:space="0" w:color="000000"/>
              <w:right w:val="single" w:sz="8" w:space="0" w:color="000000"/>
            </w:tcBorders>
            <w:shd w:val="clear" w:color="000000" w:fill="CCC7C0"/>
            <w:noWrap/>
            <w:vAlign w:val="center"/>
            <w:hideMark/>
          </w:tcPr>
          <w:p w:rsidR="00B5510E" w:rsidRPr="003218D1" w:rsidRDefault="00B5510E" w:rsidP="003218D1">
            <w:pPr>
              <w:rPr>
                <w:rFonts w:ascii="Arial" w:eastAsia="Times New Roman" w:hAnsi="Arial" w:cs="Arial"/>
                <w:b/>
                <w:bCs/>
                <w:color w:val="000000"/>
                <w:sz w:val="16"/>
                <w:szCs w:val="16"/>
              </w:rPr>
            </w:pPr>
            <w:r w:rsidRPr="003218D1">
              <w:rPr>
                <w:rFonts w:ascii="Arial" w:eastAsia="Times New Roman" w:hAnsi="Arial" w:cs="Arial"/>
                <w:b/>
                <w:bCs/>
                <w:color w:val="000000"/>
                <w:sz w:val="16"/>
                <w:szCs w:val="16"/>
              </w:rPr>
              <w:t>2-5 years</w:t>
            </w:r>
          </w:p>
        </w:tc>
        <w:tc>
          <w:tcPr>
            <w:tcW w:w="1440" w:type="dxa"/>
            <w:tcBorders>
              <w:top w:val="nil"/>
              <w:left w:val="nil"/>
              <w:bottom w:val="single" w:sz="8" w:space="0" w:color="000000"/>
              <w:right w:val="single" w:sz="8" w:space="0" w:color="000000"/>
            </w:tcBorders>
            <w:shd w:val="clear" w:color="000000" w:fill="CCC7C0"/>
            <w:noWrap/>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12.94</w:t>
            </w:r>
          </w:p>
        </w:tc>
        <w:tc>
          <w:tcPr>
            <w:tcW w:w="1530" w:type="dxa"/>
            <w:tcBorders>
              <w:top w:val="nil"/>
              <w:left w:val="nil"/>
              <w:bottom w:val="single" w:sz="8" w:space="0" w:color="000000"/>
              <w:right w:val="single" w:sz="8" w:space="0" w:color="000000"/>
            </w:tcBorders>
            <w:shd w:val="clear" w:color="000000" w:fill="CCC7C0"/>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12.99</w:t>
            </w:r>
          </w:p>
        </w:tc>
        <w:tc>
          <w:tcPr>
            <w:tcW w:w="1530" w:type="dxa"/>
            <w:tcBorders>
              <w:top w:val="nil"/>
              <w:left w:val="nil"/>
              <w:bottom w:val="single" w:sz="8" w:space="0" w:color="000000"/>
              <w:right w:val="single" w:sz="8" w:space="0" w:color="auto"/>
            </w:tcBorders>
            <w:shd w:val="clear" w:color="000000" w:fill="CCC7C0"/>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10.35</w:t>
            </w:r>
          </w:p>
        </w:tc>
        <w:tc>
          <w:tcPr>
            <w:tcW w:w="1780" w:type="dxa"/>
            <w:tcBorders>
              <w:top w:val="nil"/>
              <w:left w:val="nil"/>
              <w:bottom w:val="single" w:sz="8" w:space="0" w:color="000000"/>
              <w:right w:val="single" w:sz="8" w:space="0" w:color="auto"/>
            </w:tcBorders>
            <w:shd w:val="clear" w:color="000000" w:fill="CCC7C0"/>
            <w:vAlign w:val="center"/>
          </w:tcPr>
          <w:p w:rsidR="00B5510E" w:rsidRPr="003218D1" w:rsidRDefault="008660FA" w:rsidP="008660FA">
            <w:pPr>
              <w:jc w:val="right"/>
              <w:rPr>
                <w:rFonts w:ascii="Arial" w:eastAsia="Times New Roman" w:hAnsi="Arial" w:cs="Arial"/>
                <w:color w:val="000000"/>
                <w:sz w:val="16"/>
                <w:szCs w:val="16"/>
              </w:rPr>
            </w:pPr>
            <w:r>
              <w:rPr>
                <w:rFonts w:ascii="Arial" w:eastAsia="Times New Roman" w:hAnsi="Arial" w:cs="Arial"/>
                <w:color w:val="000000"/>
                <w:sz w:val="16"/>
                <w:szCs w:val="16"/>
              </w:rPr>
              <w:t>14.1</w:t>
            </w:r>
          </w:p>
        </w:tc>
      </w:tr>
      <w:tr w:rsidR="00B5510E" w:rsidRPr="003218D1" w:rsidTr="00B97B25">
        <w:trPr>
          <w:trHeight w:val="315"/>
          <w:jc w:val="center"/>
        </w:trPr>
        <w:tc>
          <w:tcPr>
            <w:tcW w:w="2680" w:type="dxa"/>
            <w:tcBorders>
              <w:top w:val="nil"/>
              <w:left w:val="single" w:sz="8" w:space="0" w:color="auto"/>
              <w:bottom w:val="single" w:sz="8" w:space="0" w:color="000000"/>
              <w:right w:val="single" w:sz="8" w:space="0" w:color="000000"/>
            </w:tcBorders>
            <w:shd w:val="clear" w:color="auto" w:fill="auto"/>
            <w:noWrap/>
            <w:vAlign w:val="center"/>
            <w:hideMark/>
          </w:tcPr>
          <w:p w:rsidR="00B5510E" w:rsidRPr="003218D1" w:rsidRDefault="00B5510E" w:rsidP="00C20168">
            <w:pPr>
              <w:rPr>
                <w:rFonts w:ascii="Arial" w:eastAsia="Times New Roman" w:hAnsi="Arial" w:cs="Arial"/>
                <w:b/>
                <w:bCs/>
                <w:color w:val="000000"/>
                <w:sz w:val="16"/>
                <w:szCs w:val="16"/>
              </w:rPr>
            </w:pPr>
            <w:r w:rsidRPr="003218D1">
              <w:rPr>
                <w:rFonts w:ascii="Arial" w:eastAsia="Times New Roman" w:hAnsi="Arial" w:cs="Arial"/>
                <w:b/>
                <w:bCs/>
                <w:color w:val="000000"/>
                <w:sz w:val="16"/>
                <w:szCs w:val="16"/>
              </w:rPr>
              <w:t>6-10 years</w:t>
            </w:r>
          </w:p>
        </w:tc>
        <w:tc>
          <w:tcPr>
            <w:tcW w:w="1440" w:type="dxa"/>
            <w:tcBorders>
              <w:top w:val="nil"/>
              <w:left w:val="nil"/>
              <w:bottom w:val="single" w:sz="8" w:space="0" w:color="000000"/>
              <w:right w:val="single" w:sz="8" w:space="0" w:color="000000"/>
            </w:tcBorders>
            <w:shd w:val="clear" w:color="auto" w:fill="auto"/>
            <w:noWrap/>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12.95</w:t>
            </w:r>
          </w:p>
        </w:tc>
        <w:tc>
          <w:tcPr>
            <w:tcW w:w="1530" w:type="dxa"/>
            <w:tcBorders>
              <w:top w:val="nil"/>
              <w:left w:val="nil"/>
              <w:bottom w:val="single" w:sz="8" w:space="0" w:color="000000"/>
              <w:right w:val="single" w:sz="8" w:space="0" w:color="000000"/>
            </w:tcBorders>
            <w:shd w:val="clear" w:color="auto" w:fill="auto"/>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12.95</w:t>
            </w:r>
          </w:p>
        </w:tc>
        <w:tc>
          <w:tcPr>
            <w:tcW w:w="1530" w:type="dxa"/>
            <w:tcBorders>
              <w:top w:val="nil"/>
              <w:left w:val="nil"/>
              <w:bottom w:val="single" w:sz="8" w:space="0" w:color="000000"/>
              <w:right w:val="single" w:sz="8" w:space="0" w:color="auto"/>
            </w:tcBorders>
            <w:shd w:val="clear" w:color="auto" w:fill="auto"/>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10.34</w:t>
            </w:r>
          </w:p>
        </w:tc>
        <w:tc>
          <w:tcPr>
            <w:tcW w:w="1780" w:type="dxa"/>
            <w:tcBorders>
              <w:top w:val="nil"/>
              <w:left w:val="nil"/>
              <w:bottom w:val="single" w:sz="8" w:space="0" w:color="000000"/>
              <w:right w:val="single" w:sz="8" w:space="0" w:color="auto"/>
            </w:tcBorders>
            <w:vAlign w:val="center"/>
          </w:tcPr>
          <w:p w:rsidR="00B5510E" w:rsidRPr="003218D1" w:rsidRDefault="006A5A86" w:rsidP="00B97B25">
            <w:pPr>
              <w:jc w:val="right"/>
              <w:rPr>
                <w:rFonts w:ascii="Arial" w:eastAsia="Times New Roman" w:hAnsi="Arial" w:cs="Arial"/>
                <w:color w:val="000000"/>
                <w:sz w:val="16"/>
                <w:szCs w:val="16"/>
              </w:rPr>
            </w:pPr>
            <w:r>
              <w:rPr>
                <w:rFonts w:ascii="Arial" w:eastAsia="Times New Roman" w:hAnsi="Arial" w:cs="Arial"/>
                <w:color w:val="000000"/>
                <w:sz w:val="16"/>
                <w:szCs w:val="16"/>
              </w:rPr>
              <w:t>14.1</w:t>
            </w:r>
          </w:p>
        </w:tc>
      </w:tr>
      <w:tr w:rsidR="00B5510E" w:rsidRPr="003218D1" w:rsidTr="00B97B25">
        <w:trPr>
          <w:trHeight w:val="315"/>
          <w:jc w:val="center"/>
        </w:trPr>
        <w:tc>
          <w:tcPr>
            <w:tcW w:w="2680" w:type="dxa"/>
            <w:tcBorders>
              <w:top w:val="nil"/>
              <w:left w:val="single" w:sz="8" w:space="0" w:color="auto"/>
              <w:bottom w:val="single" w:sz="8" w:space="0" w:color="000000"/>
              <w:right w:val="single" w:sz="8" w:space="0" w:color="000000"/>
            </w:tcBorders>
            <w:shd w:val="clear" w:color="000000" w:fill="CCC7C0"/>
            <w:noWrap/>
            <w:vAlign w:val="center"/>
            <w:hideMark/>
          </w:tcPr>
          <w:p w:rsidR="00B5510E" w:rsidRPr="003218D1" w:rsidRDefault="00B5510E" w:rsidP="003218D1">
            <w:pPr>
              <w:rPr>
                <w:rFonts w:ascii="Arial" w:eastAsia="Times New Roman" w:hAnsi="Arial" w:cs="Arial"/>
                <w:b/>
                <w:bCs/>
                <w:color w:val="000000"/>
                <w:sz w:val="16"/>
                <w:szCs w:val="16"/>
              </w:rPr>
            </w:pPr>
            <w:r w:rsidRPr="003218D1">
              <w:rPr>
                <w:rFonts w:ascii="Arial" w:eastAsia="Times New Roman" w:hAnsi="Arial" w:cs="Arial"/>
                <w:b/>
                <w:bCs/>
                <w:color w:val="000000"/>
                <w:sz w:val="16"/>
                <w:szCs w:val="16"/>
              </w:rPr>
              <w:t>11-15 years</w:t>
            </w:r>
          </w:p>
        </w:tc>
        <w:tc>
          <w:tcPr>
            <w:tcW w:w="1440" w:type="dxa"/>
            <w:tcBorders>
              <w:top w:val="nil"/>
              <w:left w:val="nil"/>
              <w:bottom w:val="single" w:sz="8" w:space="0" w:color="000000"/>
              <w:right w:val="single" w:sz="8" w:space="0" w:color="000000"/>
            </w:tcBorders>
            <w:shd w:val="clear" w:color="000000" w:fill="CCC7C0"/>
            <w:noWrap/>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12.92</w:t>
            </w:r>
          </w:p>
        </w:tc>
        <w:tc>
          <w:tcPr>
            <w:tcW w:w="1530" w:type="dxa"/>
            <w:tcBorders>
              <w:top w:val="nil"/>
              <w:left w:val="nil"/>
              <w:bottom w:val="single" w:sz="8" w:space="0" w:color="000000"/>
              <w:right w:val="single" w:sz="8" w:space="0" w:color="000000"/>
            </w:tcBorders>
            <w:shd w:val="clear" w:color="000000" w:fill="CCC7C0"/>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12.92</w:t>
            </w:r>
          </w:p>
        </w:tc>
        <w:tc>
          <w:tcPr>
            <w:tcW w:w="1530" w:type="dxa"/>
            <w:tcBorders>
              <w:top w:val="nil"/>
              <w:left w:val="nil"/>
              <w:bottom w:val="single" w:sz="8" w:space="0" w:color="000000"/>
              <w:right w:val="single" w:sz="8" w:space="0" w:color="auto"/>
            </w:tcBorders>
            <w:shd w:val="clear" w:color="000000" w:fill="CCC7C0"/>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10.29</w:t>
            </w:r>
          </w:p>
        </w:tc>
        <w:tc>
          <w:tcPr>
            <w:tcW w:w="1780" w:type="dxa"/>
            <w:tcBorders>
              <w:top w:val="nil"/>
              <w:left w:val="nil"/>
              <w:bottom w:val="single" w:sz="8" w:space="0" w:color="000000"/>
              <w:right w:val="single" w:sz="8" w:space="0" w:color="auto"/>
            </w:tcBorders>
            <w:shd w:val="clear" w:color="000000" w:fill="CCC7C0"/>
            <w:vAlign w:val="center"/>
          </w:tcPr>
          <w:p w:rsidR="00B5510E" w:rsidRPr="003218D1" w:rsidRDefault="00B5510E" w:rsidP="00B97B25">
            <w:pPr>
              <w:jc w:val="right"/>
              <w:rPr>
                <w:rFonts w:ascii="Arial" w:eastAsia="Times New Roman" w:hAnsi="Arial" w:cs="Arial"/>
                <w:color w:val="000000"/>
                <w:sz w:val="16"/>
                <w:szCs w:val="16"/>
              </w:rPr>
            </w:pPr>
            <w:r>
              <w:rPr>
                <w:rFonts w:ascii="Arial" w:eastAsia="Times New Roman" w:hAnsi="Arial" w:cs="Arial"/>
                <w:color w:val="000000"/>
                <w:sz w:val="16"/>
                <w:szCs w:val="16"/>
              </w:rPr>
              <w:t>13</w:t>
            </w:r>
          </w:p>
        </w:tc>
      </w:tr>
      <w:tr w:rsidR="00B5510E" w:rsidRPr="003218D1" w:rsidTr="00B97B25">
        <w:trPr>
          <w:trHeight w:val="315"/>
          <w:jc w:val="center"/>
        </w:trPr>
        <w:tc>
          <w:tcPr>
            <w:tcW w:w="2680" w:type="dxa"/>
            <w:tcBorders>
              <w:top w:val="nil"/>
              <w:left w:val="single" w:sz="8" w:space="0" w:color="auto"/>
              <w:bottom w:val="single" w:sz="8" w:space="0" w:color="000000"/>
              <w:right w:val="single" w:sz="8" w:space="0" w:color="000000"/>
            </w:tcBorders>
            <w:shd w:val="clear" w:color="auto" w:fill="auto"/>
            <w:noWrap/>
            <w:vAlign w:val="center"/>
            <w:hideMark/>
          </w:tcPr>
          <w:p w:rsidR="00B5510E" w:rsidRPr="003218D1" w:rsidRDefault="00B5510E" w:rsidP="003218D1">
            <w:pPr>
              <w:rPr>
                <w:rFonts w:ascii="Arial" w:eastAsia="Times New Roman" w:hAnsi="Arial" w:cs="Arial"/>
                <w:b/>
                <w:bCs/>
                <w:color w:val="000000"/>
                <w:sz w:val="16"/>
                <w:szCs w:val="16"/>
              </w:rPr>
            </w:pPr>
            <w:r w:rsidRPr="003218D1">
              <w:rPr>
                <w:rFonts w:ascii="Arial" w:eastAsia="Times New Roman" w:hAnsi="Arial" w:cs="Arial"/>
                <w:b/>
                <w:bCs/>
                <w:color w:val="000000"/>
                <w:sz w:val="16"/>
                <w:szCs w:val="16"/>
              </w:rPr>
              <w:t>16-20 years</w:t>
            </w:r>
          </w:p>
        </w:tc>
        <w:tc>
          <w:tcPr>
            <w:tcW w:w="1440" w:type="dxa"/>
            <w:tcBorders>
              <w:top w:val="nil"/>
              <w:left w:val="nil"/>
              <w:bottom w:val="single" w:sz="8" w:space="0" w:color="000000"/>
              <w:right w:val="single" w:sz="8" w:space="0" w:color="000000"/>
            </w:tcBorders>
            <w:shd w:val="clear" w:color="auto" w:fill="auto"/>
            <w:noWrap/>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11.04</w:t>
            </w:r>
          </w:p>
        </w:tc>
        <w:tc>
          <w:tcPr>
            <w:tcW w:w="1530" w:type="dxa"/>
            <w:tcBorders>
              <w:top w:val="nil"/>
              <w:left w:val="nil"/>
              <w:bottom w:val="single" w:sz="8" w:space="0" w:color="000000"/>
              <w:right w:val="single" w:sz="8" w:space="0" w:color="000000"/>
            </w:tcBorders>
            <w:shd w:val="clear" w:color="auto" w:fill="auto"/>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11.25</w:t>
            </w:r>
          </w:p>
        </w:tc>
        <w:tc>
          <w:tcPr>
            <w:tcW w:w="1530" w:type="dxa"/>
            <w:tcBorders>
              <w:top w:val="nil"/>
              <w:left w:val="nil"/>
              <w:bottom w:val="single" w:sz="8" w:space="0" w:color="000000"/>
              <w:right w:val="single" w:sz="8" w:space="0" w:color="auto"/>
            </w:tcBorders>
            <w:shd w:val="clear" w:color="auto" w:fill="auto"/>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9.24</w:t>
            </w:r>
          </w:p>
        </w:tc>
        <w:tc>
          <w:tcPr>
            <w:tcW w:w="1780" w:type="dxa"/>
            <w:tcBorders>
              <w:top w:val="nil"/>
              <w:left w:val="nil"/>
              <w:bottom w:val="single" w:sz="8" w:space="0" w:color="000000"/>
              <w:right w:val="single" w:sz="8" w:space="0" w:color="auto"/>
            </w:tcBorders>
            <w:vAlign w:val="center"/>
          </w:tcPr>
          <w:p w:rsidR="00B5510E" w:rsidRPr="003218D1" w:rsidRDefault="00B5510E" w:rsidP="00B97B25">
            <w:pPr>
              <w:jc w:val="right"/>
              <w:rPr>
                <w:rFonts w:ascii="Arial" w:eastAsia="Times New Roman" w:hAnsi="Arial" w:cs="Arial"/>
                <w:color w:val="000000"/>
                <w:sz w:val="16"/>
                <w:szCs w:val="16"/>
              </w:rPr>
            </w:pPr>
            <w:r>
              <w:rPr>
                <w:rFonts w:ascii="Arial" w:eastAsia="Times New Roman" w:hAnsi="Arial" w:cs="Arial"/>
                <w:color w:val="000000"/>
                <w:sz w:val="16"/>
                <w:szCs w:val="16"/>
              </w:rPr>
              <w:t>13</w:t>
            </w:r>
          </w:p>
        </w:tc>
      </w:tr>
      <w:tr w:rsidR="00B5510E" w:rsidRPr="003218D1" w:rsidTr="00B97B25">
        <w:trPr>
          <w:trHeight w:val="315"/>
          <w:jc w:val="center"/>
        </w:trPr>
        <w:tc>
          <w:tcPr>
            <w:tcW w:w="2680" w:type="dxa"/>
            <w:tcBorders>
              <w:top w:val="nil"/>
              <w:left w:val="single" w:sz="8" w:space="0" w:color="auto"/>
              <w:bottom w:val="single" w:sz="8" w:space="0" w:color="auto"/>
              <w:right w:val="single" w:sz="8" w:space="0" w:color="000000"/>
            </w:tcBorders>
            <w:shd w:val="clear" w:color="000000" w:fill="CCC7C0"/>
            <w:noWrap/>
            <w:vAlign w:val="center"/>
            <w:hideMark/>
          </w:tcPr>
          <w:p w:rsidR="00B5510E" w:rsidRPr="003218D1" w:rsidRDefault="00B5510E" w:rsidP="003218D1">
            <w:pPr>
              <w:rPr>
                <w:rFonts w:ascii="Arial" w:eastAsia="Times New Roman" w:hAnsi="Arial" w:cs="Arial"/>
                <w:b/>
                <w:bCs/>
                <w:color w:val="000000"/>
                <w:sz w:val="16"/>
                <w:szCs w:val="16"/>
              </w:rPr>
            </w:pPr>
            <w:r w:rsidRPr="003218D1">
              <w:rPr>
                <w:rFonts w:ascii="Arial" w:eastAsia="Times New Roman" w:hAnsi="Arial" w:cs="Arial"/>
                <w:b/>
                <w:bCs/>
                <w:color w:val="000000"/>
                <w:sz w:val="16"/>
                <w:szCs w:val="16"/>
              </w:rPr>
              <w:t>20+ years</w:t>
            </w:r>
          </w:p>
        </w:tc>
        <w:tc>
          <w:tcPr>
            <w:tcW w:w="1440" w:type="dxa"/>
            <w:tcBorders>
              <w:top w:val="nil"/>
              <w:left w:val="nil"/>
              <w:bottom w:val="single" w:sz="8" w:space="0" w:color="auto"/>
              <w:right w:val="single" w:sz="8" w:space="0" w:color="000000"/>
            </w:tcBorders>
            <w:shd w:val="clear" w:color="000000" w:fill="CCC7C0"/>
            <w:noWrap/>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7.67</w:t>
            </w:r>
          </w:p>
        </w:tc>
        <w:tc>
          <w:tcPr>
            <w:tcW w:w="1530" w:type="dxa"/>
            <w:tcBorders>
              <w:top w:val="nil"/>
              <w:left w:val="nil"/>
              <w:bottom w:val="single" w:sz="8" w:space="0" w:color="auto"/>
              <w:right w:val="single" w:sz="8" w:space="0" w:color="000000"/>
            </w:tcBorders>
            <w:shd w:val="clear" w:color="000000" w:fill="CCC7C0"/>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7.14</w:t>
            </w:r>
          </w:p>
        </w:tc>
        <w:tc>
          <w:tcPr>
            <w:tcW w:w="1530" w:type="dxa"/>
            <w:tcBorders>
              <w:top w:val="nil"/>
              <w:left w:val="nil"/>
              <w:bottom w:val="single" w:sz="8" w:space="0" w:color="auto"/>
              <w:right w:val="single" w:sz="8" w:space="0" w:color="auto"/>
            </w:tcBorders>
            <w:shd w:val="clear" w:color="000000" w:fill="CCC7C0"/>
            <w:vAlign w:val="center"/>
            <w:hideMark/>
          </w:tcPr>
          <w:p w:rsidR="00B5510E" w:rsidRPr="003218D1" w:rsidRDefault="00B5510E" w:rsidP="003218D1">
            <w:pPr>
              <w:jc w:val="right"/>
              <w:rPr>
                <w:rFonts w:ascii="Arial" w:eastAsia="Times New Roman" w:hAnsi="Arial" w:cs="Arial"/>
                <w:color w:val="000000"/>
                <w:sz w:val="16"/>
                <w:szCs w:val="16"/>
              </w:rPr>
            </w:pPr>
            <w:r w:rsidRPr="003218D1">
              <w:rPr>
                <w:rFonts w:ascii="Arial" w:eastAsia="Times New Roman" w:hAnsi="Arial" w:cs="Arial"/>
                <w:color w:val="000000"/>
                <w:sz w:val="16"/>
                <w:szCs w:val="16"/>
              </w:rPr>
              <w:t>6.54 </w:t>
            </w:r>
          </w:p>
        </w:tc>
        <w:tc>
          <w:tcPr>
            <w:tcW w:w="1780" w:type="dxa"/>
            <w:tcBorders>
              <w:top w:val="nil"/>
              <w:left w:val="nil"/>
              <w:bottom w:val="single" w:sz="8" w:space="0" w:color="auto"/>
              <w:right w:val="single" w:sz="8" w:space="0" w:color="auto"/>
            </w:tcBorders>
            <w:shd w:val="clear" w:color="000000" w:fill="CCC7C0"/>
            <w:vAlign w:val="center"/>
          </w:tcPr>
          <w:p w:rsidR="00B5510E" w:rsidRPr="003218D1" w:rsidRDefault="00B5510E" w:rsidP="00B97B25">
            <w:pPr>
              <w:jc w:val="right"/>
              <w:rPr>
                <w:rFonts w:ascii="Arial" w:eastAsia="Times New Roman" w:hAnsi="Arial" w:cs="Arial"/>
                <w:color w:val="000000"/>
                <w:sz w:val="16"/>
                <w:szCs w:val="16"/>
              </w:rPr>
            </w:pPr>
            <w:r>
              <w:rPr>
                <w:rFonts w:ascii="Arial" w:eastAsia="Times New Roman" w:hAnsi="Arial" w:cs="Arial"/>
                <w:color w:val="000000"/>
                <w:sz w:val="16"/>
                <w:szCs w:val="16"/>
              </w:rPr>
              <w:t>13</w:t>
            </w:r>
          </w:p>
        </w:tc>
      </w:tr>
    </w:tbl>
    <w:p w:rsidR="00AF6848" w:rsidRDefault="00660BFD" w:rsidP="00AF6848">
      <w:pPr>
        <w:jc w:val="center"/>
        <w:rPr>
          <w:b/>
          <w:bCs/>
          <w:color w:val="144352" w:themeColor="accent1"/>
          <w:sz w:val="18"/>
          <w:szCs w:val="18"/>
        </w:rPr>
      </w:pPr>
      <w:bookmarkStart w:id="19" w:name="_Ref302726692"/>
      <w:bookmarkStart w:id="20" w:name="_Ref302726655"/>
      <w:r w:rsidRPr="00660BFD">
        <w:rPr>
          <w:b/>
          <w:bCs/>
          <w:color w:val="144352" w:themeColor="accent1"/>
          <w:sz w:val="18"/>
          <w:szCs w:val="18"/>
        </w:rPr>
        <w:t xml:space="preserve">Table </w:t>
      </w:r>
      <w:r w:rsidR="00C7483E" w:rsidRPr="00660BFD">
        <w:rPr>
          <w:b/>
          <w:bCs/>
          <w:color w:val="144352" w:themeColor="accent1"/>
          <w:sz w:val="18"/>
          <w:szCs w:val="18"/>
        </w:rPr>
        <w:fldChar w:fldCharType="begin"/>
      </w:r>
      <w:r w:rsidRPr="00660BFD">
        <w:rPr>
          <w:b/>
          <w:bCs/>
          <w:color w:val="144352" w:themeColor="accent1"/>
          <w:sz w:val="18"/>
          <w:szCs w:val="18"/>
        </w:rPr>
        <w:instrText xml:space="preserve"> SEQ Table \* ARABIC </w:instrText>
      </w:r>
      <w:r w:rsidR="00C7483E" w:rsidRPr="00660BFD">
        <w:rPr>
          <w:b/>
          <w:bCs/>
          <w:color w:val="144352" w:themeColor="accent1"/>
          <w:sz w:val="18"/>
          <w:szCs w:val="18"/>
        </w:rPr>
        <w:fldChar w:fldCharType="separate"/>
      </w:r>
      <w:r w:rsidR="007B567B">
        <w:rPr>
          <w:b/>
          <w:bCs/>
          <w:noProof/>
          <w:color w:val="144352" w:themeColor="accent1"/>
          <w:sz w:val="18"/>
          <w:szCs w:val="18"/>
        </w:rPr>
        <w:t>10</w:t>
      </w:r>
      <w:r w:rsidR="00C7483E" w:rsidRPr="00660BFD">
        <w:rPr>
          <w:b/>
          <w:bCs/>
          <w:color w:val="144352" w:themeColor="accent1"/>
          <w:sz w:val="18"/>
          <w:szCs w:val="18"/>
        </w:rPr>
        <w:fldChar w:fldCharType="end"/>
      </w:r>
      <w:bookmarkEnd w:id="19"/>
      <w:r w:rsidRPr="00660BFD">
        <w:rPr>
          <w:b/>
          <w:bCs/>
          <w:color w:val="144352" w:themeColor="accent1"/>
          <w:sz w:val="18"/>
          <w:szCs w:val="18"/>
        </w:rPr>
        <w:t>:</w:t>
      </w:r>
      <w:r>
        <w:rPr>
          <w:b/>
          <w:bCs/>
          <w:color w:val="144352" w:themeColor="accent1"/>
          <w:sz w:val="18"/>
          <w:szCs w:val="18"/>
        </w:rPr>
        <w:t xml:space="preserve"> SEER numbers for ages of cooling systems (EER for window units</w:t>
      </w:r>
      <w:r w:rsidR="00C20168">
        <w:rPr>
          <w:b/>
          <w:bCs/>
          <w:color w:val="144352" w:themeColor="accent1"/>
          <w:sz w:val="18"/>
          <w:szCs w:val="18"/>
        </w:rPr>
        <w:t xml:space="preserve"> and Heat Pumps</w:t>
      </w:r>
      <w:r w:rsidR="00C20168">
        <w:rPr>
          <w:rStyle w:val="FootnoteReference"/>
          <w:rFonts w:ascii="Arial" w:eastAsia="Times New Roman" w:hAnsi="Arial" w:cs="Arial"/>
          <w:b/>
          <w:bCs/>
          <w:color w:val="000000"/>
          <w:sz w:val="16"/>
          <w:szCs w:val="16"/>
        </w:rPr>
        <w:footnoteReference w:id="18"/>
      </w:r>
      <w:r>
        <w:rPr>
          <w:b/>
          <w:bCs/>
          <w:color w:val="144352" w:themeColor="accent1"/>
          <w:sz w:val="18"/>
          <w:szCs w:val="18"/>
        </w:rPr>
        <w:t>)</w:t>
      </w:r>
      <w:bookmarkEnd w:id="20"/>
      <w:r w:rsidR="00C00036">
        <w:rPr>
          <w:rStyle w:val="FootnoteReference"/>
          <w:b/>
          <w:bCs/>
          <w:color w:val="144352" w:themeColor="accent1"/>
          <w:sz w:val="18"/>
          <w:szCs w:val="18"/>
        </w:rPr>
        <w:footnoteReference w:id="19"/>
      </w:r>
    </w:p>
    <w:p w:rsidR="00D22258" w:rsidRDefault="00D22258" w:rsidP="00AF6848">
      <w:pPr>
        <w:jc w:val="center"/>
        <w:rPr>
          <w:b/>
          <w:bCs/>
          <w:color w:val="144352" w:themeColor="accent1"/>
          <w:sz w:val="18"/>
          <w:szCs w:val="18"/>
        </w:rPr>
      </w:pPr>
    </w:p>
    <w:p w:rsidR="00256FCA" w:rsidRDefault="001536E7" w:rsidP="00A948DE">
      <w:r>
        <w:t>Since the first part of the overall energy equations were made under the assumption of base SEER numbers, we must find the consumption reduction perce</w:t>
      </w:r>
      <w:r w:rsidR="00F311CE">
        <w:t xml:space="preserve">ntage for that difference using </w:t>
      </w:r>
      <w:r w:rsidR="00C7483E">
        <w:fldChar w:fldCharType="begin"/>
      </w:r>
      <w:r w:rsidR="00127ACE">
        <w:instrText xml:space="preserve"> REF _Ref302726840 \h </w:instrText>
      </w:r>
      <w:r w:rsidR="00C7483E">
        <w:fldChar w:fldCharType="separate"/>
      </w:r>
      <w:r w:rsidR="007B567B" w:rsidRPr="00D22258">
        <w:t xml:space="preserve">Equation </w:t>
      </w:r>
      <w:r w:rsidR="007B567B">
        <w:rPr>
          <w:noProof/>
        </w:rPr>
        <w:t>5</w:t>
      </w:r>
      <w:r w:rsidR="00C7483E">
        <w:fldChar w:fldCharType="end"/>
      </w:r>
      <w:r w:rsidR="00ED734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gridCol w:w="1188"/>
      </w:tblGrid>
      <w:tr w:rsidR="00D22258" w:rsidRPr="00D729FD" w:rsidTr="00D22258">
        <w:tc>
          <w:tcPr>
            <w:tcW w:w="9828" w:type="dxa"/>
          </w:tcPr>
          <w:p w:rsidR="00D22258" w:rsidRDefault="002F23FF" w:rsidP="002F23FF">
            <w:pPr>
              <w:jc w:val="center"/>
              <w:rPr>
                <w:rFonts w:ascii="Calibri" w:eastAsia="Calibri" w:hAnsi="Calibri" w:cs="Times New Roman"/>
              </w:rPr>
            </w:pPr>
            <m:oMathPara>
              <m:oMath>
                <m:r>
                  <w:rPr>
                    <w:rFonts w:ascii="Cambria Math" w:eastAsia="Calibri" w:hAnsi="Cambria Math" w:cs="Times New Roman"/>
                  </w:rPr>
                  <m:t>Age Efficiency =</m:t>
                </m:r>
                <m:f>
                  <m:fPr>
                    <m:ctrlPr>
                      <w:rPr>
                        <w:rFonts w:ascii="Cambria Math" w:eastAsia="Calibri" w:hAnsi="Cambria Math" w:cs="Times New Roman"/>
                        <w:i/>
                      </w:rPr>
                    </m:ctrlPr>
                  </m:fPr>
                  <m:num>
                    <m:r>
                      <w:rPr>
                        <w:rFonts w:ascii="Cambria Math" w:eastAsia="Calibri" w:hAnsi="Cambria Math" w:cs="Times New Roman"/>
                      </w:rPr>
                      <m:t>SEERbase</m:t>
                    </m:r>
                  </m:num>
                  <m:den>
                    <m:r>
                      <w:rPr>
                        <w:rFonts w:ascii="Cambria Math" w:eastAsia="Calibri" w:hAnsi="Cambria Math" w:cs="Times New Roman"/>
                      </w:rPr>
                      <m:t>SEERage</m:t>
                    </m:r>
                  </m:den>
                </m:f>
              </m:oMath>
            </m:oMathPara>
          </w:p>
        </w:tc>
        <w:tc>
          <w:tcPr>
            <w:tcW w:w="1188" w:type="dxa"/>
            <w:vAlign w:val="center"/>
          </w:tcPr>
          <w:p w:rsidR="00D22258" w:rsidRPr="00D22258" w:rsidRDefault="00D22258" w:rsidP="00D22258">
            <w:pPr>
              <w:pStyle w:val="Caption"/>
              <w:keepNext/>
              <w:jc w:val="right"/>
            </w:pPr>
            <w:bookmarkStart w:id="21" w:name="_Ref302726840"/>
            <w:r w:rsidRPr="00D22258">
              <w:rPr>
                <w:sz w:val="20"/>
                <w:szCs w:val="20"/>
              </w:rPr>
              <w:t xml:space="preserve">Equation </w:t>
            </w:r>
            <w:r w:rsidR="00C7483E" w:rsidRPr="00D22258">
              <w:rPr>
                <w:sz w:val="20"/>
                <w:szCs w:val="20"/>
              </w:rPr>
              <w:fldChar w:fldCharType="begin"/>
            </w:r>
            <w:r w:rsidRPr="00D22258">
              <w:rPr>
                <w:sz w:val="20"/>
                <w:szCs w:val="20"/>
              </w:rPr>
              <w:instrText xml:space="preserve"> SEQ Equation \* ARABIC </w:instrText>
            </w:r>
            <w:r w:rsidR="00C7483E" w:rsidRPr="00D22258">
              <w:rPr>
                <w:sz w:val="20"/>
                <w:szCs w:val="20"/>
              </w:rPr>
              <w:fldChar w:fldCharType="separate"/>
            </w:r>
            <w:r w:rsidR="007B567B">
              <w:rPr>
                <w:noProof/>
                <w:sz w:val="20"/>
                <w:szCs w:val="20"/>
              </w:rPr>
              <w:t>5</w:t>
            </w:r>
            <w:r w:rsidR="00C7483E" w:rsidRPr="00D22258">
              <w:rPr>
                <w:sz w:val="20"/>
                <w:szCs w:val="20"/>
              </w:rPr>
              <w:fldChar w:fldCharType="end"/>
            </w:r>
            <w:bookmarkEnd w:id="21"/>
          </w:p>
        </w:tc>
      </w:tr>
    </w:tbl>
    <w:p w:rsidR="00913E4E" w:rsidRDefault="00913E4E" w:rsidP="00A948DE"/>
    <w:p w:rsidR="00D22258" w:rsidRDefault="00F311CE" w:rsidP="00A948DE">
      <w:r>
        <w:t>If a home had</w:t>
      </w:r>
      <w:r w:rsidR="00C663F8">
        <w:t xml:space="preserve"> a CAC system that was 8 years old, </w:t>
      </w:r>
      <w:r w:rsidR="00C7483E">
        <w:fldChar w:fldCharType="begin"/>
      </w:r>
      <w:r w:rsidR="00C663F8">
        <w:instrText xml:space="preserve"> REF _Ref302726840 \h </w:instrText>
      </w:r>
      <w:r w:rsidR="00C7483E">
        <w:fldChar w:fldCharType="separate"/>
      </w:r>
      <w:r w:rsidR="007B567B" w:rsidRPr="00D22258">
        <w:t xml:space="preserve">Equation </w:t>
      </w:r>
      <w:r w:rsidR="007B567B">
        <w:rPr>
          <w:noProof/>
        </w:rPr>
        <w:t>5</w:t>
      </w:r>
      <w:r w:rsidR="00C7483E">
        <w:fldChar w:fldCharType="end"/>
      </w:r>
      <w:r w:rsidR="00913E4E">
        <w:t xml:space="preserve"> can be used</w:t>
      </w:r>
      <w:r>
        <w:t xml:space="preserve">, as seen in </w:t>
      </w:r>
      <w:r w:rsidR="00C7483E">
        <w:rPr>
          <w:highlight w:val="yellow"/>
        </w:rPr>
        <w:fldChar w:fldCharType="begin"/>
      </w:r>
      <w:r w:rsidR="00C663F8">
        <w:instrText xml:space="preserve"> REF _Ref302727071 \h </w:instrText>
      </w:r>
      <w:r w:rsidR="00C7483E">
        <w:rPr>
          <w:highlight w:val="yellow"/>
        </w:rPr>
      </w:r>
      <w:r w:rsidR="00C7483E">
        <w:rPr>
          <w:highlight w:val="yellow"/>
        </w:rPr>
        <w:fldChar w:fldCharType="separate"/>
      </w:r>
      <w:r w:rsidR="007B567B" w:rsidRPr="00C663F8">
        <w:t xml:space="preserve">Sample </w:t>
      </w:r>
      <w:r w:rsidR="007B567B">
        <w:rPr>
          <w:noProof/>
        </w:rPr>
        <w:t>5</w:t>
      </w:r>
      <w:r w:rsidR="00C7483E">
        <w:rPr>
          <w:highlight w:val="yellow"/>
        </w:rPr>
        <w:fldChar w:fldCharType="end"/>
      </w:r>
      <w:r w:rsidR="00ED734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gridCol w:w="1188"/>
      </w:tblGrid>
      <w:tr w:rsidR="00913E4E" w:rsidRPr="00D22258" w:rsidTr="00913E4E">
        <w:tc>
          <w:tcPr>
            <w:tcW w:w="9828" w:type="dxa"/>
          </w:tcPr>
          <w:p w:rsidR="00913E4E" w:rsidRDefault="00913E4E" w:rsidP="002F23FF">
            <w:pPr>
              <w:jc w:val="center"/>
              <w:rPr>
                <w:rFonts w:ascii="Calibri" w:eastAsia="Calibri" w:hAnsi="Calibri" w:cs="Times New Roman"/>
              </w:rPr>
            </w:pPr>
            <m:oMathPara>
              <m:oMath>
                <m:r>
                  <w:rPr>
                    <w:rFonts w:ascii="Cambria Math" w:eastAsia="Calibri" w:hAnsi="Cambria Math" w:cs="Times New Roman"/>
                  </w:rPr>
                  <m:t>Age Efficie</m:t>
                </m:r>
                <m:r>
                  <w:rPr>
                    <w:rFonts w:ascii="Cambria Math" w:eastAsia="Calibri" w:hAnsi="Cambria Math" w:cs="Times New Roman"/>
                  </w:rPr>
                  <m:t>ncy =</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11.5</m:t>
                        </m:r>
                      </m:num>
                      <m:den>
                        <m:r>
                          <w:rPr>
                            <w:rFonts w:ascii="Cambria Math" w:eastAsia="Calibri" w:hAnsi="Cambria Math" w:cs="Times New Roman"/>
                          </w:rPr>
                          <m:t>12.95</m:t>
                        </m:r>
                      </m:den>
                    </m:f>
                  </m:e>
                </m:d>
                <m:r>
                  <w:rPr>
                    <w:rFonts w:ascii="Cambria Math" w:eastAsia="Calibri" w:hAnsi="Cambria Math" w:cs="Times New Roman"/>
                  </w:rPr>
                  <m:t>=88.8%</m:t>
                </m:r>
              </m:oMath>
            </m:oMathPara>
          </w:p>
        </w:tc>
        <w:tc>
          <w:tcPr>
            <w:tcW w:w="1188" w:type="dxa"/>
            <w:vAlign w:val="center"/>
          </w:tcPr>
          <w:p w:rsidR="00913E4E" w:rsidRPr="00C663F8" w:rsidRDefault="00C663F8" w:rsidP="00C663F8">
            <w:pPr>
              <w:pStyle w:val="Caption"/>
              <w:keepNext/>
              <w:jc w:val="right"/>
              <w:rPr>
                <w:sz w:val="20"/>
                <w:szCs w:val="20"/>
              </w:rPr>
            </w:pPr>
            <w:bookmarkStart w:id="22" w:name="_Ref302727071"/>
            <w:r w:rsidRPr="00C663F8">
              <w:rPr>
                <w:sz w:val="20"/>
                <w:szCs w:val="20"/>
              </w:rPr>
              <w:t xml:space="preserve">Sample </w:t>
            </w:r>
            <w:r w:rsidR="00C7483E" w:rsidRPr="00C663F8">
              <w:rPr>
                <w:sz w:val="20"/>
                <w:szCs w:val="20"/>
              </w:rPr>
              <w:fldChar w:fldCharType="begin"/>
            </w:r>
            <w:r w:rsidRPr="00C663F8">
              <w:rPr>
                <w:sz w:val="20"/>
                <w:szCs w:val="20"/>
              </w:rPr>
              <w:instrText xml:space="preserve"> SEQ Sample \* ARABIC </w:instrText>
            </w:r>
            <w:r w:rsidR="00C7483E" w:rsidRPr="00C663F8">
              <w:rPr>
                <w:sz w:val="20"/>
                <w:szCs w:val="20"/>
              </w:rPr>
              <w:fldChar w:fldCharType="separate"/>
            </w:r>
            <w:r w:rsidR="007B567B">
              <w:rPr>
                <w:noProof/>
                <w:sz w:val="20"/>
                <w:szCs w:val="20"/>
              </w:rPr>
              <w:t>5</w:t>
            </w:r>
            <w:r w:rsidR="00C7483E" w:rsidRPr="00C663F8">
              <w:rPr>
                <w:sz w:val="20"/>
                <w:szCs w:val="20"/>
              </w:rPr>
              <w:fldChar w:fldCharType="end"/>
            </w:r>
            <w:bookmarkEnd w:id="22"/>
          </w:p>
        </w:tc>
      </w:tr>
    </w:tbl>
    <w:p w:rsidR="001536E7" w:rsidRDefault="001536E7" w:rsidP="00A948DE"/>
    <w:p w:rsidR="001536E7" w:rsidRPr="00256FCA" w:rsidRDefault="001536E7" w:rsidP="00A948DE"/>
    <w:p w:rsidR="00256FCA" w:rsidRDefault="00256FCA" w:rsidP="00A948DE">
      <w:pPr>
        <w:pStyle w:val="Heading3"/>
      </w:pPr>
      <w:r>
        <w:t>Output(s)</w:t>
      </w:r>
    </w:p>
    <w:p w:rsidR="00C00036" w:rsidRPr="00C00036" w:rsidRDefault="00C7483E" w:rsidP="00C00036">
      <w:r>
        <w:fldChar w:fldCharType="begin"/>
      </w:r>
      <w:r w:rsidR="00C00036">
        <w:instrText xml:space="preserve"> REF _Ref302737778 \h </w:instrText>
      </w:r>
      <w:r>
        <w:fldChar w:fldCharType="separate"/>
      </w:r>
      <w:r w:rsidR="007B567B" w:rsidRPr="00852EA9">
        <w:t xml:space="preserve">Equation </w:t>
      </w:r>
      <w:r w:rsidR="007B567B">
        <w:rPr>
          <w:noProof/>
        </w:rPr>
        <w:t>1</w:t>
      </w:r>
      <w:r>
        <w:fldChar w:fldCharType="end"/>
      </w:r>
      <w:r w:rsidR="00C00036">
        <w:t xml:space="preserve">, </w:t>
      </w:r>
      <w:r w:rsidR="00585885">
        <w:fldChar w:fldCharType="begin"/>
      </w:r>
      <w:r w:rsidR="00585885">
        <w:instrText xml:space="preserve"> REF _Ref302737787 \h  \* MERGEFORMAT </w:instrText>
      </w:r>
      <w:r w:rsidR="00585885">
        <w:fldChar w:fldCharType="separate"/>
      </w:r>
      <w:r w:rsidR="007B567B" w:rsidRPr="00852EA9">
        <w:t xml:space="preserve">Equation </w:t>
      </w:r>
      <w:r w:rsidR="007B567B">
        <w:t>2</w:t>
      </w:r>
      <w:r w:rsidR="00585885">
        <w:fldChar w:fldCharType="end"/>
      </w:r>
      <w:r w:rsidR="00C00036">
        <w:t xml:space="preserve">, and </w:t>
      </w:r>
      <w:r w:rsidR="00585885">
        <w:fldChar w:fldCharType="begin"/>
      </w:r>
      <w:r w:rsidR="00585885">
        <w:instrText xml:space="preserve"> REF _Ref302737789 \h  \* MERGEFORMAT </w:instrText>
      </w:r>
      <w:r w:rsidR="00585885">
        <w:fldChar w:fldCharType="separate"/>
      </w:r>
      <w:r w:rsidR="007B567B" w:rsidRPr="007B567B">
        <w:t>Equation 3</w:t>
      </w:r>
      <w:r w:rsidR="00585885">
        <w:fldChar w:fldCharType="end"/>
      </w:r>
      <w:r w:rsidR="00C00036">
        <w:t xml:space="preserve"> produce the average annual energy usage for Central Air or Heat Pumps, window units, and geothermal cooling systems, respectively.  </w:t>
      </w:r>
      <w:r>
        <w:fldChar w:fldCharType="begin"/>
      </w:r>
      <w:r w:rsidR="00C00036">
        <w:instrText xml:space="preserve"> REF _Ref302734447 \h </w:instrText>
      </w:r>
      <w:r>
        <w:fldChar w:fldCharType="separate"/>
      </w:r>
      <w:r w:rsidR="007B567B" w:rsidRPr="00CE7A16">
        <w:t xml:space="preserve">Equation </w:t>
      </w:r>
      <w:r w:rsidR="007B567B">
        <w:rPr>
          <w:noProof/>
        </w:rPr>
        <w:t>4</w:t>
      </w:r>
      <w:r>
        <w:fldChar w:fldCharType="end"/>
      </w:r>
      <w:r w:rsidR="00ED7341">
        <w:t xml:space="preserve"> and</w:t>
      </w:r>
      <w:r w:rsidR="00C00036">
        <w:t xml:space="preserve"> </w:t>
      </w:r>
      <w:r>
        <w:fldChar w:fldCharType="begin"/>
      </w:r>
      <w:r w:rsidR="00C00036">
        <w:instrText xml:space="preserve"> REF _Ref302726840 \h </w:instrText>
      </w:r>
      <w:r>
        <w:fldChar w:fldCharType="separate"/>
      </w:r>
      <w:r w:rsidR="007B567B" w:rsidRPr="00D22258">
        <w:t xml:space="preserve">Equation </w:t>
      </w:r>
      <w:r w:rsidR="007B567B">
        <w:rPr>
          <w:noProof/>
        </w:rPr>
        <w:t>5</w:t>
      </w:r>
      <w:r>
        <w:fldChar w:fldCharType="end"/>
      </w:r>
      <w:r w:rsidR="00C00036">
        <w:t xml:space="preserve"> explain the inputs that go into </w:t>
      </w:r>
      <w:r>
        <w:fldChar w:fldCharType="begin"/>
      </w:r>
      <w:r w:rsidR="00C00036">
        <w:instrText xml:space="preserve"> REF _Ref302737778 \h </w:instrText>
      </w:r>
      <w:r>
        <w:fldChar w:fldCharType="separate"/>
      </w:r>
      <w:r w:rsidR="007B567B" w:rsidRPr="00852EA9">
        <w:t xml:space="preserve">Equation </w:t>
      </w:r>
      <w:r w:rsidR="007B567B">
        <w:rPr>
          <w:noProof/>
        </w:rPr>
        <w:t>1</w:t>
      </w:r>
      <w:r>
        <w:fldChar w:fldCharType="end"/>
      </w:r>
      <w:r w:rsidR="00C00036">
        <w:t xml:space="preserve">, </w:t>
      </w:r>
      <w:r w:rsidR="00585885">
        <w:fldChar w:fldCharType="begin"/>
      </w:r>
      <w:r w:rsidR="00585885">
        <w:instrText xml:space="preserve"> REF _Ref302737787 \h  \* MERGEFORMAT </w:instrText>
      </w:r>
      <w:r w:rsidR="00585885">
        <w:fldChar w:fldCharType="separate"/>
      </w:r>
      <w:r w:rsidR="007B567B" w:rsidRPr="00852EA9">
        <w:t xml:space="preserve">Equation </w:t>
      </w:r>
      <w:r w:rsidR="007B567B">
        <w:t>2</w:t>
      </w:r>
      <w:r w:rsidR="00585885">
        <w:fldChar w:fldCharType="end"/>
      </w:r>
      <w:r w:rsidR="00C00036">
        <w:t xml:space="preserve">, and </w:t>
      </w:r>
      <w:r w:rsidR="00585885">
        <w:fldChar w:fldCharType="begin"/>
      </w:r>
      <w:r w:rsidR="00585885">
        <w:instrText xml:space="preserve"> REF _Ref302737789 \h  \* MERGEFORMAT </w:instrText>
      </w:r>
      <w:r w:rsidR="00585885">
        <w:fldChar w:fldCharType="separate"/>
      </w:r>
      <w:r w:rsidR="007B567B" w:rsidRPr="007B567B">
        <w:t>Equation 3</w:t>
      </w:r>
      <w:r w:rsidR="00585885">
        <w:fldChar w:fldCharType="end"/>
      </w:r>
      <w:r w:rsidR="00C00036">
        <w:t xml:space="preserve">.  </w:t>
      </w:r>
    </w:p>
    <w:p w:rsidR="00256FCA" w:rsidRPr="00256FCA" w:rsidRDefault="00256FCA" w:rsidP="00A948DE"/>
    <w:p w:rsidR="001A06AC" w:rsidRPr="003B1C71" w:rsidRDefault="001A06AC" w:rsidP="00A948DE">
      <w:pPr>
        <w:pStyle w:val="Heading2"/>
      </w:pPr>
      <w:r w:rsidRPr="003B1C71">
        <w:lastRenderedPageBreak/>
        <w:t>Effi</w:t>
      </w:r>
      <w:r w:rsidR="00D856F4" w:rsidRPr="003B1C71">
        <w:t xml:space="preserve">ciency Gains &amp; </w:t>
      </w:r>
      <w:r w:rsidR="008F4FE2">
        <w:t>Consumption</w:t>
      </w:r>
      <w:r w:rsidR="00D856F4" w:rsidRPr="003B1C71">
        <w:t xml:space="preserve"> Reduction</w:t>
      </w:r>
    </w:p>
    <w:p w:rsidR="00BF0289" w:rsidRPr="00A035CC" w:rsidRDefault="00BF0289" w:rsidP="00BF0289">
      <w:r w:rsidRPr="00A035CC">
        <w:t xml:space="preserve">Since SEER/EER are a measure of equipment efficiency, increases in SEER/EER of new equipment can provide projected cost savings given that all other factors(in home temperature, outdoor temperature, etc.) stay the same.  This process needs to have the SEER or EER ratings for the current equipment within a home and the upgrade equipment. </w:t>
      </w:r>
    </w:p>
    <w:p w:rsidR="00D7680C" w:rsidRDefault="00D7680C" w:rsidP="00A948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gridCol w:w="1188"/>
      </w:tblGrid>
      <w:tr w:rsidR="00D7680C" w:rsidTr="00D7680C">
        <w:tc>
          <w:tcPr>
            <w:tcW w:w="9828" w:type="dxa"/>
            <w:vAlign w:val="center"/>
          </w:tcPr>
          <w:p w:rsidR="00D7680C" w:rsidRDefault="00D7680C" w:rsidP="00C76822">
            <w:pPr>
              <w:spacing w:line="360" w:lineRule="auto"/>
            </w:pPr>
            <m:oMathPara>
              <m:oMath>
                <m:r>
                  <w:rPr>
                    <w:rFonts w:ascii="Cambria Math" w:hAnsi="Cambria Math"/>
                  </w:rPr>
                  <m:t>Efficiency</m:t>
                </m:r>
                <m:r>
                  <m:rPr>
                    <m:sty m:val="p"/>
                  </m:rPr>
                  <w:rPr>
                    <w:rFonts w:ascii="Cambria Math" w:hAnsi="Cambria Math"/>
                  </w:rPr>
                  <m:t xml:space="preserve"> </m:t>
                </m:r>
                <m:r>
                  <w:rPr>
                    <w:rFonts w:ascii="Cambria Math" w:hAnsi="Cambria Math"/>
                  </w:rPr>
                  <m:t>Gain</m:t>
                </m:r>
                <m:r>
                  <m:rPr>
                    <m:sty m:val="p"/>
                  </m:rPr>
                  <w:rPr>
                    <w:rFonts w:ascii="Cambria Math" w:hAnsi="Cambria Math"/>
                  </w:rPr>
                  <m:t xml:space="preserve"> % = </m:t>
                </m:r>
                <m:f>
                  <m:fPr>
                    <m:ctrlPr>
                      <w:rPr>
                        <w:rFonts w:ascii="Cambria Math" w:hAnsi="Cambria Math"/>
                      </w:rPr>
                    </m:ctrlPr>
                  </m:fPr>
                  <m:num>
                    <m:r>
                      <w:rPr>
                        <w:rFonts w:ascii="Cambria Math" w:hAnsi="Cambria Math"/>
                      </w:rPr>
                      <m:t>Upgraded</m:t>
                    </m:r>
                    <m:r>
                      <m:rPr>
                        <m:sty m:val="p"/>
                      </m:rPr>
                      <w:rPr>
                        <w:rFonts w:ascii="Cambria Math" w:hAnsi="Cambria Math"/>
                      </w:rPr>
                      <m:t xml:space="preserve"> </m:t>
                    </m:r>
                    <m:r>
                      <w:rPr>
                        <w:rFonts w:ascii="Cambria Math" w:hAnsi="Cambria Math"/>
                      </w:rPr>
                      <m:t>Rating</m:t>
                    </m:r>
                  </m:num>
                  <m:den>
                    <m:r>
                      <w:rPr>
                        <w:rFonts w:ascii="Cambria Math" w:hAnsi="Cambria Math"/>
                      </w:rPr>
                      <m:t>Current</m:t>
                    </m:r>
                    <m:r>
                      <m:rPr>
                        <m:sty m:val="p"/>
                      </m:rPr>
                      <w:rPr>
                        <w:rFonts w:ascii="Cambria Math" w:hAnsi="Cambria Math"/>
                      </w:rPr>
                      <m:t xml:space="preserve"> </m:t>
                    </m:r>
                    <m:r>
                      <w:rPr>
                        <w:rFonts w:ascii="Cambria Math" w:hAnsi="Cambria Math"/>
                      </w:rPr>
                      <m:t>Rating</m:t>
                    </m:r>
                  </m:den>
                </m:f>
              </m:oMath>
            </m:oMathPara>
          </w:p>
        </w:tc>
        <w:tc>
          <w:tcPr>
            <w:tcW w:w="1188" w:type="dxa"/>
            <w:vAlign w:val="center"/>
          </w:tcPr>
          <w:p w:rsidR="00D7680C" w:rsidRPr="00C663F8" w:rsidRDefault="00D7680C" w:rsidP="00C663F8">
            <w:pPr>
              <w:pStyle w:val="Caption"/>
              <w:keepNext/>
              <w:jc w:val="right"/>
              <w:rPr>
                <w:sz w:val="20"/>
                <w:szCs w:val="20"/>
              </w:rPr>
            </w:pPr>
            <w:bookmarkStart w:id="23" w:name="_Ref296685483"/>
            <w:r w:rsidRPr="00C663F8">
              <w:rPr>
                <w:sz w:val="20"/>
                <w:szCs w:val="20"/>
              </w:rPr>
              <w:t xml:space="preserve">Equation </w:t>
            </w:r>
            <w:r w:rsidR="00C7483E" w:rsidRPr="00C663F8">
              <w:rPr>
                <w:sz w:val="20"/>
                <w:szCs w:val="20"/>
              </w:rPr>
              <w:fldChar w:fldCharType="begin"/>
            </w:r>
            <w:r w:rsidR="004E3D6F" w:rsidRPr="00C663F8">
              <w:rPr>
                <w:sz w:val="20"/>
                <w:szCs w:val="20"/>
              </w:rPr>
              <w:instrText xml:space="preserve"> SEQ Equation \* ARABIC </w:instrText>
            </w:r>
            <w:r w:rsidR="00C7483E" w:rsidRPr="00C663F8">
              <w:rPr>
                <w:sz w:val="20"/>
                <w:szCs w:val="20"/>
              </w:rPr>
              <w:fldChar w:fldCharType="separate"/>
            </w:r>
            <w:r w:rsidR="007B567B">
              <w:rPr>
                <w:noProof/>
                <w:sz w:val="20"/>
                <w:szCs w:val="20"/>
              </w:rPr>
              <w:t>6</w:t>
            </w:r>
            <w:r w:rsidR="00C7483E" w:rsidRPr="00C663F8">
              <w:rPr>
                <w:sz w:val="20"/>
                <w:szCs w:val="20"/>
              </w:rPr>
              <w:fldChar w:fldCharType="end"/>
            </w:r>
            <w:bookmarkEnd w:id="23"/>
          </w:p>
          <w:p w:rsidR="00D7680C" w:rsidRPr="00C663F8" w:rsidRDefault="00D7680C" w:rsidP="00C663F8">
            <w:pPr>
              <w:keepNext/>
              <w:jc w:val="right"/>
              <w:rPr>
                <w:b/>
                <w:bCs/>
                <w:color w:val="144352" w:themeColor="accent1"/>
              </w:rPr>
            </w:pPr>
          </w:p>
        </w:tc>
      </w:tr>
      <w:tr w:rsidR="00D7680C" w:rsidTr="00D7680C">
        <w:tc>
          <w:tcPr>
            <w:tcW w:w="9828" w:type="dxa"/>
            <w:vAlign w:val="center"/>
          </w:tcPr>
          <w:p w:rsidR="00D7680C" w:rsidRPr="00D7680C" w:rsidRDefault="00D7680C" w:rsidP="00A948DE">
            <w:pPr>
              <w:rPr>
                <w:rFonts w:ascii="Cambria Math" w:hAnsi="Cambria Math"/>
                <w:oMath/>
              </w:rPr>
            </w:pPr>
            <m:oMathPara>
              <m:oMath>
                <m:r>
                  <w:rPr>
                    <w:rFonts w:ascii="Cambria Math" w:hAnsi="Cambria Math"/>
                  </w:rPr>
                  <m:t>Consumption</m:t>
                </m:r>
                <m:r>
                  <m:rPr>
                    <m:sty m:val="p"/>
                  </m:rPr>
                  <w:rPr>
                    <w:rFonts w:ascii="Cambria Math" w:hAnsi="Cambria Math"/>
                  </w:rPr>
                  <m:t xml:space="preserve"> </m:t>
                </m:r>
                <m:r>
                  <w:rPr>
                    <w:rFonts w:ascii="Cambria Math" w:hAnsi="Cambria Math"/>
                  </w:rPr>
                  <m:t>Reduction</m:t>
                </m:r>
                <m:r>
                  <m:rPr>
                    <m:sty m:val="p"/>
                  </m:rPr>
                  <w:rPr>
                    <w:rFonts w:ascii="Cambria Math" w:hAnsi="Cambria Math"/>
                  </w:rPr>
                  <m:t xml:space="preserve"> % = 1 – </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Efficiency</m:t>
                        </m:r>
                        <m:r>
                          <m:rPr>
                            <m:sty m:val="p"/>
                          </m:rPr>
                          <w:rPr>
                            <w:rFonts w:ascii="Cambria Math" w:hAnsi="Cambria Math"/>
                          </w:rPr>
                          <m:t xml:space="preserve"> </m:t>
                        </m:r>
                        <m:r>
                          <w:rPr>
                            <w:rFonts w:ascii="Cambria Math" w:hAnsi="Cambria Math"/>
                          </w:rPr>
                          <m:t>Gain</m:t>
                        </m:r>
                        <m:r>
                          <m:rPr>
                            <m:sty m:val="p"/>
                          </m:rPr>
                          <w:rPr>
                            <w:rFonts w:ascii="Cambria Math" w:hAnsi="Cambria Math"/>
                          </w:rPr>
                          <m:t xml:space="preserve"> %</m:t>
                        </m:r>
                      </m:den>
                    </m:f>
                  </m:e>
                </m:d>
              </m:oMath>
            </m:oMathPara>
          </w:p>
        </w:tc>
        <w:tc>
          <w:tcPr>
            <w:tcW w:w="1188" w:type="dxa"/>
            <w:vAlign w:val="center"/>
          </w:tcPr>
          <w:p w:rsidR="00D7680C" w:rsidRPr="00C663F8" w:rsidRDefault="00D7680C" w:rsidP="00C663F8">
            <w:pPr>
              <w:pStyle w:val="Caption"/>
              <w:keepNext/>
              <w:jc w:val="right"/>
              <w:rPr>
                <w:sz w:val="20"/>
                <w:szCs w:val="20"/>
              </w:rPr>
            </w:pPr>
            <w:r w:rsidRPr="00C663F8">
              <w:rPr>
                <w:sz w:val="20"/>
                <w:szCs w:val="20"/>
              </w:rPr>
              <w:t xml:space="preserve">Equation </w:t>
            </w:r>
            <w:r w:rsidR="00C7483E" w:rsidRPr="00C663F8">
              <w:rPr>
                <w:sz w:val="20"/>
                <w:szCs w:val="20"/>
              </w:rPr>
              <w:fldChar w:fldCharType="begin"/>
            </w:r>
            <w:r w:rsidR="004E3D6F" w:rsidRPr="00C663F8">
              <w:rPr>
                <w:sz w:val="20"/>
                <w:szCs w:val="20"/>
              </w:rPr>
              <w:instrText xml:space="preserve"> SEQ Equation \* ARABIC </w:instrText>
            </w:r>
            <w:r w:rsidR="00C7483E" w:rsidRPr="00C663F8">
              <w:rPr>
                <w:sz w:val="20"/>
                <w:szCs w:val="20"/>
              </w:rPr>
              <w:fldChar w:fldCharType="separate"/>
            </w:r>
            <w:r w:rsidR="007B567B">
              <w:rPr>
                <w:noProof/>
                <w:sz w:val="20"/>
                <w:szCs w:val="20"/>
              </w:rPr>
              <w:t>7</w:t>
            </w:r>
            <w:r w:rsidR="00C7483E" w:rsidRPr="00C663F8">
              <w:rPr>
                <w:sz w:val="20"/>
                <w:szCs w:val="20"/>
              </w:rPr>
              <w:fldChar w:fldCharType="end"/>
            </w:r>
          </w:p>
        </w:tc>
      </w:tr>
    </w:tbl>
    <w:p w:rsidR="00176F46" w:rsidRPr="00D9622B" w:rsidRDefault="00176F46" w:rsidP="00A948DE"/>
    <w:p w:rsidR="00176F46" w:rsidRDefault="00176F46" w:rsidP="00A948DE"/>
    <w:p w:rsidR="00BF0289" w:rsidRPr="00A035CC" w:rsidRDefault="00BF0289" w:rsidP="00BF0289">
      <w:r w:rsidRPr="00A035CC">
        <w:t>So if a home was upgrading their Central Air Conditioning system from a 10 SEER system to a 13 SEER system, their consumption reduction would be 23%.</w:t>
      </w:r>
    </w:p>
    <w:p w:rsidR="00D7680C" w:rsidRDefault="00D7680C" w:rsidP="00A948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gridCol w:w="1188"/>
      </w:tblGrid>
      <w:tr w:rsidR="00D7680C" w:rsidTr="00AE0ADF">
        <w:tc>
          <w:tcPr>
            <w:tcW w:w="9828" w:type="dxa"/>
            <w:vAlign w:val="center"/>
          </w:tcPr>
          <w:p w:rsidR="00D7680C" w:rsidRPr="00D7680C" w:rsidRDefault="00D7680C" w:rsidP="00A948DE">
            <m:oMathPara>
              <m:oMath>
                <m:r>
                  <w:rPr>
                    <w:rFonts w:ascii="Cambria Math" w:hAnsi="Cambria Math"/>
                  </w:rPr>
                  <m:t>Efficiency</m:t>
                </m:r>
                <m:r>
                  <m:rPr>
                    <m:sty m:val="p"/>
                  </m:rPr>
                  <w:rPr>
                    <w:rFonts w:ascii="Cambria Math" w:hAnsi="Cambria Math"/>
                  </w:rPr>
                  <m:t xml:space="preserve"> </m:t>
                </m:r>
                <m:r>
                  <w:rPr>
                    <w:rFonts w:ascii="Cambria Math" w:hAnsi="Cambria Math"/>
                  </w:rPr>
                  <m:t>Gain</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 xml:space="preserve">13 </m:t>
                    </m:r>
                    <m:r>
                      <w:rPr>
                        <w:rFonts w:ascii="Cambria Math" w:hAnsi="Cambria Math"/>
                      </w:rPr>
                      <m:t>SEER</m:t>
                    </m:r>
                  </m:num>
                  <m:den>
                    <m:r>
                      <m:rPr>
                        <m:sty m:val="p"/>
                      </m:rPr>
                      <w:rPr>
                        <w:rFonts w:ascii="Cambria Math" w:hAnsi="Cambria Math"/>
                      </w:rPr>
                      <m:t xml:space="preserve">10 </m:t>
                    </m:r>
                    <m:r>
                      <w:rPr>
                        <w:rFonts w:ascii="Cambria Math" w:hAnsi="Cambria Math"/>
                      </w:rPr>
                      <m:t>SEER</m:t>
                    </m:r>
                  </m:den>
                </m:f>
                <m:r>
                  <m:rPr>
                    <m:sty m:val="p"/>
                  </m:rPr>
                  <w:rPr>
                    <w:rFonts w:ascii="Cambria Math" w:hAnsi="Cambria Math"/>
                  </w:rPr>
                  <m:t xml:space="preserve"> = 130%</m:t>
                </m:r>
              </m:oMath>
            </m:oMathPara>
          </w:p>
        </w:tc>
        <w:tc>
          <w:tcPr>
            <w:tcW w:w="1188" w:type="dxa"/>
            <w:vAlign w:val="center"/>
          </w:tcPr>
          <w:p w:rsidR="00D7680C" w:rsidRPr="00C663F8" w:rsidRDefault="00D7680C" w:rsidP="00C663F8">
            <w:pPr>
              <w:pStyle w:val="Caption"/>
              <w:keepNext/>
              <w:jc w:val="right"/>
              <w:rPr>
                <w:sz w:val="20"/>
                <w:szCs w:val="20"/>
              </w:rPr>
            </w:pPr>
            <w:bookmarkStart w:id="24" w:name="_Ref296669651"/>
            <w:r w:rsidRPr="00C663F8">
              <w:rPr>
                <w:sz w:val="20"/>
                <w:szCs w:val="20"/>
              </w:rPr>
              <w:t xml:space="preserve">Sample </w:t>
            </w:r>
            <w:r w:rsidR="00C7483E" w:rsidRPr="00C663F8">
              <w:rPr>
                <w:sz w:val="20"/>
                <w:szCs w:val="20"/>
              </w:rPr>
              <w:fldChar w:fldCharType="begin"/>
            </w:r>
            <w:r w:rsidR="004E3D6F" w:rsidRPr="00C663F8">
              <w:rPr>
                <w:sz w:val="20"/>
                <w:szCs w:val="20"/>
              </w:rPr>
              <w:instrText xml:space="preserve"> SEQ Sample \* ARABIC </w:instrText>
            </w:r>
            <w:r w:rsidR="00C7483E" w:rsidRPr="00C663F8">
              <w:rPr>
                <w:sz w:val="20"/>
                <w:szCs w:val="20"/>
              </w:rPr>
              <w:fldChar w:fldCharType="separate"/>
            </w:r>
            <w:r w:rsidR="007B567B">
              <w:rPr>
                <w:noProof/>
                <w:sz w:val="20"/>
                <w:szCs w:val="20"/>
              </w:rPr>
              <w:t>6</w:t>
            </w:r>
            <w:r w:rsidR="00C7483E" w:rsidRPr="00C663F8">
              <w:rPr>
                <w:sz w:val="20"/>
                <w:szCs w:val="20"/>
              </w:rPr>
              <w:fldChar w:fldCharType="end"/>
            </w:r>
            <w:bookmarkEnd w:id="24"/>
          </w:p>
        </w:tc>
      </w:tr>
      <w:tr w:rsidR="00D7680C" w:rsidTr="00AE0ADF">
        <w:tc>
          <w:tcPr>
            <w:tcW w:w="9828" w:type="dxa"/>
            <w:vAlign w:val="center"/>
          </w:tcPr>
          <w:p w:rsidR="00D7680C" w:rsidRDefault="00D7680C" w:rsidP="00A948DE">
            <m:oMathPara>
              <m:oMath>
                <m:r>
                  <w:rPr>
                    <w:rFonts w:ascii="Cambria Math" w:hAnsi="Cambria Math"/>
                  </w:rPr>
                  <m:t>Consumpti</m:t>
                </m:r>
                <m:r>
                  <w:rPr>
                    <w:rFonts w:ascii="Cambria Math" w:hAnsi="Cambria Math"/>
                  </w:rPr>
                  <m:t>on</m:t>
                </m:r>
                <m:r>
                  <m:rPr>
                    <m:sty m:val="p"/>
                  </m:rPr>
                  <w:rPr>
                    <w:rFonts w:ascii="Cambria Math" w:hAnsi="Cambria Math"/>
                  </w:rPr>
                  <m:t xml:space="preserve"> </m:t>
                </m:r>
                <m:r>
                  <w:rPr>
                    <w:rFonts w:ascii="Cambria Math" w:hAnsi="Cambria Math"/>
                  </w:rPr>
                  <m:t>Reduction</m:t>
                </m:r>
                <m:r>
                  <m:rPr>
                    <m:sty m:val="p"/>
                  </m:rPr>
                  <w:rPr>
                    <w:rFonts w:ascii="Cambria Math" w:hAnsi="Cambria Math"/>
                  </w:rPr>
                  <m:t xml:space="preserve"> % = 1 – </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130%</m:t>
                        </m:r>
                      </m:den>
                    </m:f>
                  </m:e>
                </m:d>
                <m:r>
                  <m:rPr>
                    <m:sty m:val="p"/>
                  </m:rPr>
                  <w:rPr>
                    <w:rFonts w:ascii="Cambria Math" w:hAnsi="Cambria Math"/>
                  </w:rPr>
                  <m:t>= 23%</m:t>
                </m:r>
              </m:oMath>
            </m:oMathPara>
          </w:p>
        </w:tc>
        <w:tc>
          <w:tcPr>
            <w:tcW w:w="1188" w:type="dxa"/>
            <w:vAlign w:val="center"/>
          </w:tcPr>
          <w:p w:rsidR="00D7680C" w:rsidRPr="00C663F8" w:rsidRDefault="00D7680C" w:rsidP="00C663F8">
            <w:pPr>
              <w:pStyle w:val="Caption"/>
              <w:keepNext/>
              <w:jc w:val="right"/>
              <w:rPr>
                <w:sz w:val="20"/>
                <w:szCs w:val="20"/>
              </w:rPr>
            </w:pPr>
            <w:r w:rsidRPr="00C663F8">
              <w:rPr>
                <w:sz w:val="20"/>
                <w:szCs w:val="20"/>
              </w:rPr>
              <w:t xml:space="preserve">Sample </w:t>
            </w:r>
            <w:r w:rsidR="00C7483E" w:rsidRPr="00C663F8">
              <w:rPr>
                <w:sz w:val="20"/>
                <w:szCs w:val="20"/>
              </w:rPr>
              <w:fldChar w:fldCharType="begin"/>
            </w:r>
            <w:r w:rsidR="004E3D6F" w:rsidRPr="00C663F8">
              <w:rPr>
                <w:sz w:val="20"/>
                <w:szCs w:val="20"/>
              </w:rPr>
              <w:instrText xml:space="preserve"> SEQ Sample \* ARABIC </w:instrText>
            </w:r>
            <w:r w:rsidR="00C7483E" w:rsidRPr="00C663F8">
              <w:rPr>
                <w:sz w:val="20"/>
                <w:szCs w:val="20"/>
              </w:rPr>
              <w:fldChar w:fldCharType="separate"/>
            </w:r>
            <w:r w:rsidR="007B567B">
              <w:rPr>
                <w:noProof/>
                <w:sz w:val="20"/>
                <w:szCs w:val="20"/>
              </w:rPr>
              <w:t>7</w:t>
            </w:r>
            <w:r w:rsidR="00C7483E" w:rsidRPr="00C663F8">
              <w:rPr>
                <w:sz w:val="20"/>
                <w:szCs w:val="20"/>
              </w:rPr>
              <w:fldChar w:fldCharType="end"/>
            </w:r>
          </w:p>
        </w:tc>
      </w:tr>
    </w:tbl>
    <w:p w:rsidR="00BF0289" w:rsidRDefault="00BF0289" w:rsidP="00BF0289"/>
    <w:p w:rsidR="00BF0289" w:rsidRPr="00A035CC" w:rsidRDefault="00BF0289" w:rsidP="00BF0289">
      <w:r w:rsidRPr="00A035CC">
        <w:t>Below are some Consumption Reduction percentages based upon expected SEER &amp; EER ratings for both central and room based systems.</w:t>
      </w:r>
    </w:p>
    <w:p w:rsidR="00BF0289" w:rsidRDefault="00BF0289" w:rsidP="00BF0289"/>
    <w:tbl>
      <w:tblPr>
        <w:tblStyle w:val="TableGrid"/>
        <w:tblW w:w="0" w:type="auto"/>
        <w:jc w:val="center"/>
        <w:tblInd w:w="234" w:type="dxa"/>
        <w:tblLook w:val="04A0" w:firstRow="1" w:lastRow="0" w:firstColumn="1" w:lastColumn="0" w:noHBand="0" w:noVBand="1"/>
      </w:tblPr>
      <w:tblGrid>
        <w:gridCol w:w="1494"/>
        <w:gridCol w:w="1800"/>
        <w:gridCol w:w="1800"/>
        <w:gridCol w:w="1800"/>
      </w:tblGrid>
      <w:tr w:rsidR="00BF0289" w:rsidTr="00B340B0">
        <w:trPr>
          <w:cantSplit/>
          <w:jc w:val="center"/>
        </w:trPr>
        <w:tc>
          <w:tcPr>
            <w:tcW w:w="1494" w:type="dxa"/>
            <w:shd w:val="clear" w:color="auto" w:fill="663300" w:themeFill="text2"/>
          </w:tcPr>
          <w:p w:rsidR="00BF0289" w:rsidRDefault="00BF0289" w:rsidP="00B340B0">
            <w:pPr>
              <w:keepNext/>
              <w:keepLines/>
              <w:widowControl w:val="0"/>
              <w:jc w:val="center"/>
              <w:rPr>
                <w:b/>
                <w:color w:val="FFFFFF" w:themeColor="background1"/>
              </w:rPr>
            </w:pPr>
            <w:r>
              <w:rPr>
                <w:b/>
                <w:color w:val="FFFFFF" w:themeColor="background1"/>
              </w:rPr>
              <w:t>Current</w:t>
            </w:r>
          </w:p>
          <w:p w:rsidR="00BF0289" w:rsidRPr="00050534" w:rsidRDefault="00BF0289" w:rsidP="00B340B0">
            <w:pPr>
              <w:keepNext/>
              <w:keepLines/>
              <w:widowControl w:val="0"/>
              <w:jc w:val="center"/>
              <w:rPr>
                <w:b/>
                <w:color w:val="FFFFFF" w:themeColor="background1"/>
              </w:rPr>
            </w:pPr>
            <w:r>
              <w:rPr>
                <w:b/>
                <w:color w:val="FFFFFF" w:themeColor="background1"/>
              </w:rPr>
              <w:t>SEER</w:t>
            </w:r>
          </w:p>
        </w:tc>
        <w:tc>
          <w:tcPr>
            <w:tcW w:w="1800" w:type="dxa"/>
            <w:shd w:val="clear" w:color="auto" w:fill="663300" w:themeFill="text2"/>
          </w:tcPr>
          <w:p w:rsidR="00BF0289" w:rsidRDefault="00BF0289" w:rsidP="00B340B0">
            <w:pPr>
              <w:keepNext/>
              <w:keepLines/>
              <w:widowControl w:val="0"/>
              <w:jc w:val="center"/>
              <w:rPr>
                <w:b/>
                <w:color w:val="FFFFFF" w:themeColor="background1"/>
              </w:rPr>
            </w:pPr>
            <w:r>
              <w:rPr>
                <w:b/>
                <w:color w:val="FFFFFF" w:themeColor="background1"/>
              </w:rPr>
              <w:t>Upgraded</w:t>
            </w:r>
          </w:p>
          <w:p w:rsidR="00BF0289" w:rsidRPr="00050534" w:rsidRDefault="00BF0289" w:rsidP="00B340B0">
            <w:pPr>
              <w:keepNext/>
              <w:keepLines/>
              <w:widowControl w:val="0"/>
              <w:jc w:val="center"/>
              <w:rPr>
                <w:b/>
                <w:color w:val="FFFFFF" w:themeColor="background1"/>
              </w:rPr>
            </w:pPr>
            <w:r>
              <w:rPr>
                <w:b/>
                <w:color w:val="FFFFFF" w:themeColor="background1"/>
              </w:rPr>
              <w:t>SEER</w:t>
            </w:r>
          </w:p>
        </w:tc>
        <w:tc>
          <w:tcPr>
            <w:tcW w:w="1800" w:type="dxa"/>
            <w:shd w:val="clear" w:color="auto" w:fill="663300" w:themeFill="text2"/>
          </w:tcPr>
          <w:p w:rsidR="00BF0289" w:rsidRDefault="00BF0289" w:rsidP="00B340B0">
            <w:pPr>
              <w:keepNext/>
              <w:keepLines/>
              <w:widowControl w:val="0"/>
              <w:jc w:val="center"/>
              <w:rPr>
                <w:b/>
                <w:color w:val="FFFFFF" w:themeColor="background1"/>
              </w:rPr>
            </w:pPr>
            <w:r>
              <w:rPr>
                <w:b/>
                <w:color w:val="FFFFFF" w:themeColor="background1"/>
              </w:rPr>
              <w:t xml:space="preserve">Efficiency </w:t>
            </w:r>
          </w:p>
          <w:p w:rsidR="00BF0289" w:rsidRPr="00050534" w:rsidRDefault="00BF0289" w:rsidP="00B340B0">
            <w:pPr>
              <w:keepNext/>
              <w:keepLines/>
              <w:widowControl w:val="0"/>
              <w:jc w:val="center"/>
              <w:rPr>
                <w:b/>
                <w:color w:val="FFFFFF" w:themeColor="background1"/>
              </w:rPr>
            </w:pPr>
            <w:r>
              <w:rPr>
                <w:b/>
                <w:color w:val="FFFFFF" w:themeColor="background1"/>
              </w:rPr>
              <w:t>Gain</w:t>
            </w:r>
          </w:p>
        </w:tc>
        <w:tc>
          <w:tcPr>
            <w:tcW w:w="1800" w:type="dxa"/>
            <w:shd w:val="clear" w:color="auto" w:fill="663300" w:themeFill="text2"/>
          </w:tcPr>
          <w:p w:rsidR="00BF0289" w:rsidRPr="00050534" w:rsidRDefault="00BF0289" w:rsidP="00B340B0">
            <w:pPr>
              <w:keepNext/>
              <w:keepLines/>
              <w:widowControl w:val="0"/>
              <w:jc w:val="center"/>
              <w:rPr>
                <w:b/>
                <w:color w:val="FFFFFF" w:themeColor="background1"/>
              </w:rPr>
            </w:pPr>
            <w:r>
              <w:rPr>
                <w:b/>
                <w:color w:val="FFFFFF" w:themeColor="background1"/>
              </w:rPr>
              <w:t>Consumption Reduction</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9 SEER</w:t>
            </w:r>
          </w:p>
        </w:tc>
        <w:tc>
          <w:tcPr>
            <w:tcW w:w="1800" w:type="dxa"/>
          </w:tcPr>
          <w:p w:rsidR="00BF0289" w:rsidRPr="00050534" w:rsidRDefault="00BF0289" w:rsidP="00B340B0">
            <w:pPr>
              <w:keepNext/>
              <w:keepLines/>
              <w:widowControl w:val="0"/>
              <w:autoSpaceDE w:val="0"/>
              <w:autoSpaceDN w:val="0"/>
              <w:adjustRightInd w:val="0"/>
              <w:jc w:val="center"/>
            </w:pPr>
            <w:r>
              <w:t>13 SEER</w:t>
            </w:r>
          </w:p>
        </w:tc>
        <w:tc>
          <w:tcPr>
            <w:tcW w:w="1800" w:type="dxa"/>
          </w:tcPr>
          <w:p w:rsidR="00BF0289" w:rsidRPr="00050534" w:rsidRDefault="00BF0289" w:rsidP="00B340B0">
            <w:pPr>
              <w:keepNext/>
              <w:keepLines/>
              <w:widowControl w:val="0"/>
              <w:autoSpaceDE w:val="0"/>
              <w:autoSpaceDN w:val="0"/>
              <w:adjustRightInd w:val="0"/>
              <w:jc w:val="center"/>
            </w:pPr>
            <w:r>
              <w:t>144%</w:t>
            </w:r>
          </w:p>
        </w:tc>
        <w:tc>
          <w:tcPr>
            <w:tcW w:w="1800" w:type="dxa"/>
          </w:tcPr>
          <w:p w:rsidR="00BF0289" w:rsidRDefault="00BF0289" w:rsidP="00B340B0">
            <w:pPr>
              <w:keepNext/>
              <w:keepLines/>
              <w:widowControl w:val="0"/>
              <w:autoSpaceDE w:val="0"/>
              <w:autoSpaceDN w:val="0"/>
              <w:adjustRightInd w:val="0"/>
              <w:jc w:val="center"/>
            </w:pPr>
            <w:r>
              <w:t>31%</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9 SEER</w:t>
            </w:r>
          </w:p>
        </w:tc>
        <w:tc>
          <w:tcPr>
            <w:tcW w:w="1800" w:type="dxa"/>
          </w:tcPr>
          <w:p w:rsidR="00BF0289" w:rsidRPr="00050534" w:rsidRDefault="00BF0289" w:rsidP="00B340B0">
            <w:pPr>
              <w:keepNext/>
              <w:keepLines/>
              <w:widowControl w:val="0"/>
              <w:autoSpaceDE w:val="0"/>
              <w:autoSpaceDN w:val="0"/>
              <w:adjustRightInd w:val="0"/>
              <w:jc w:val="center"/>
            </w:pPr>
            <w:r>
              <w:t>14 SEER</w:t>
            </w:r>
          </w:p>
        </w:tc>
        <w:tc>
          <w:tcPr>
            <w:tcW w:w="1800" w:type="dxa"/>
          </w:tcPr>
          <w:p w:rsidR="00BF0289" w:rsidRPr="00050534" w:rsidRDefault="00BF0289" w:rsidP="00B340B0">
            <w:pPr>
              <w:keepNext/>
              <w:keepLines/>
              <w:widowControl w:val="0"/>
              <w:autoSpaceDE w:val="0"/>
              <w:autoSpaceDN w:val="0"/>
              <w:adjustRightInd w:val="0"/>
              <w:jc w:val="center"/>
            </w:pPr>
            <w:r>
              <w:t>156%</w:t>
            </w:r>
          </w:p>
        </w:tc>
        <w:tc>
          <w:tcPr>
            <w:tcW w:w="1800" w:type="dxa"/>
          </w:tcPr>
          <w:p w:rsidR="00BF0289" w:rsidRDefault="00BF0289" w:rsidP="00B340B0">
            <w:pPr>
              <w:keepNext/>
              <w:keepLines/>
              <w:widowControl w:val="0"/>
              <w:autoSpaceDE w:val="0"/>
              <w:autoSpaceDN w:val="0"/>
              <w:adjustRightInd w:val="0"/>
              <w:jc w:val="center"/>
            </w:pPr>
            <w:r>
              <w:t>36%</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9 SEER</w:t>
            </w:r>
          </w:p>
        </w:tc>
        <w:tc>
          <w:tcPr>
            <w:tcW w:w="1800" w:type="dxa"/>
          </w:tcPr>
          <w:p w:rsidR="00BF0289" w:rsidRPr="00050534" w:rsidRDefault="00BF0289" w:rsidP="00B340B0">
            <w:pPr>
              <w:keepNext/>
              <w:keepLines/>
              <w:widowControl w:val="0"/>
              <w:autoSpaceDE w:val="0"/>
              <w:autoSpaceDN w:val="0"/>
              <w:adjustRightInd w:val="0"/>
              <w:jc w:val="center"/>
            </w:pPr>
            <w:r>
              <w:t>16 SEER</w:t>
            </w:r>
          </w:p>
        </w:tc>
        <w:tc>
          <w:tcPr>
            <w:tcW w:w="1800" w:type="dxa"/>
          </w:tcPr>
          <w:p w:rsidR="00BF0289" w:rsidRPr="00050534" w:rsidRDefault="00BF0289" w:rsidP="00B340B0">
            <w:pPr>
              <w:keepNext/>
              <w:keepLines/>
              <w:widowControl w:val="0"/>
              <w:autoSpaceDE w:val="0"/>
              <w:autoSpaceDN w:val="0"/>
              <w:adjustRightInd w:val="0"/>
              <w:jc w:val="center"/>
            </w:pPr>
            <w:r>
              <w:t>178%</w:t>
            </w:r>
          </w:p>
        </w:tc>
        <w:tc>
          <w:tcPr>
            <w:tcW w:w="1800" w:type="dxa"/>
          </w:tcPr>
          <w:p w:rsidR="00BF0289" w:rsidRDefault="00BF0289" w:rsidP="00B340B0">
            <w:pPr>
              <w:keepNext/>
              <w:keepLines/>
              <w:widowControl w:val="0"/>
              <w:autoSpaceDE w:val="0"/>
              <w:autoSpaceDN w:val="0"/>
              <w:adjustRightInd w:val="0"/>
              <w:jc w:val="center"/>
            </w:pPr>
            <w:r>
              <w:t>44%</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9 SEER</w:t>
            </w:r>
          </w:p>
        </w:tc>
        <w:tc>
          <w:tcPr>
            <w:tcW w:w="1800" w:type="dxa"/>
          </w:tcPr>
          <w:p w:rsidR="00BF0289" w:rsidRPr="00050534" w:rsidRDefault="00BF0289" w:rsidP="00B340B0">
            <w:pPr>
              <w:keepNext/>
              <w:keepLines/>
              <w:widowControl w:val="0"/>
              <w:autoSpaceDE w:val="0"/>
              <w:autoSpaceDN w:val="0"/>
              <w:adjustRightInd w:val="0"/>
              <w:jc w:val="center"/>
            </w:pPr>
            <w:r>
              <w:t>20 SEER</w:t>
            </w:r>
          </w:p>
        </w:tc>
        <w:tc>
          <w:tcPr>
            <w:tcW w:w="1800" w:type="dxa"/>
          </w:tcPr>
          <w:p w:rsidR="00BF0289" w:rsidRPr="00050534" w:rsidRDefault="00BF0289" w:rsidP="00B340B0">
            <w:pPr>
              <w:keepNext/>
              <w:keepLines/>
              <w:widowControl w:val="0"/>
              <w:autoSpaceDE w:val="0"/>
              <w:autoSpaceDN w:val="0"/>
              <w:adjustRightInd w:val="0"/>
              <w:jc w:val="center"/>
            </w:pPr>
            <w:r>
              <w:t>222%</w:t>
            </w:r>
          </w:p>
        </w:tc>
        <w:tc>
          <w:tcPr>
            <w:tcW w:w="1800" w:type="dxa"/>
          </w:tcPr>
          <w:p w:rsidR="00BF0289" w:rsidRDefault="00BF0289" w:rsidP="00B340B0">
            <w:pPr>
              <w:keepNext/>
              <w:keepLines/>
              <w:widowControl w:val="0"/>
              <w:autoSpaceDE w:val="0"/>
              <w:autoSpaceDN w:val="0"/>
              <w:adjustRightInd w:val="0"/>
              <w:jc w:val="center"/>
            </w:pPr>
            <w:r>
              <w:t>55%</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10 SEER</w:t>
            </w:r>
          </w:p>
        </w:tc>
        <w:tc>
          <w:tcPr>
            <w:tcW w:w="1800" w:type="dxa"/>
          </w:tcPr>
          <w:p w:rsidR="00BF0289" w:rsidRPr="00050534" w:rsidRDefault="00BF0289" w:rsidP="00B340B0">
            <w:pPr>
              <w:keepNext/>
              <w:keepLines/>
              <w:widowControl w:val="0"/>
              <w:autoSpaceDE w:val="0"/>
              <w:autoSpaceDN w:val="0"/>
              <w:adjustRightInd w:val="0"/>
              <w:jc w:val="center"/>
            </w:pPr>
            <w:r>
              <w:t>13 SEER</w:t>
            </w:r>
          </w:p>
        </w:tc>
        <w:tc>
          <w:tcPr>
            <w:tcW w:w="1800" w:type="dxa"/>
          </w:tcPr>
          <w:p w:rsidR="00BF0289" w:rsidRPr="00050534" w:rsidRDefault="00BF0289" w:rsidP="00B340B0">
            <w:pPr>
              <w:keepNext/>
              <w:keepLines/>
              <w:widowControl w:val="0"/>
              <w:autoSpaceDE w:val="0"/>
              <w:autoSpaceDN w:val="0"/>
              <w:adjustRightInd w:val="0"/>
              <w:jc w:val="center"/>
            </w:pPr>
            <w:r>
              <w:t>130%</w:t>
            </w:r>
          </w:p>
        </w:tc>
        <w:tc>
          <w:tcPr>
            <w:tcW w:w="1800" w:type="dxa"/>
          </w:tcPr>
          <w:p w:rsidR="00BF0289" w:rsidRDefault="00BF0289" w:rsidP="00B340B0">
            <w:pPr>
              <w:keepNext/>
              <w:keepLines/>
              <w:widowControl w:val="0"/>
              <w:autoSpaceDE w:val="0"/>
              <w:autoSpaceDN w:val="0"/>
              <w:adjustRightInd w:val="0"/>
              <w:jc w:val="center"/>
            </w:pPr>
            <w:r>
              <w:t>23%</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10 SEER</w:t>
            </w:r>
          </w:p>
        </w:tc>
        <w:tc>
          <w:tcPr>
            <w:tcW w:w="1800" w:type="dxa"/>
          </w:tcPr>
          <w:p w:rsidR="00BF0289" w:rsidRPr="00050534" w:rsidRDefault="00BF0289" w:rsidP="00B340B0">
            <w:pPr>
              <w:keepNext/>
              <w:keepLines/>
              <w:widowControl w:val="0"/>
              <w:autoSpaceDE w:val="0"/>
              <w:autoSpaceDN w:val="0"/>
              <w:adjustRightInd w:val="0"/>
              <w:jc w:val="center"/>
            </w:pPr>
            <w:r>
              <w:t>14 SEER</w:t>
            </w:r>
          </w:p>
        </w:tc>
        <w:tc>
          <w:tcPr>
            <w:tcW w:w="1800" w:type="dxa"/>
          </w:tcPr>
          <w:p w:rsidR="00BF0289" w:rsidRPr="00050534" w:rsidRDefault="00BF0289" w:rsidP="00B340B0">
            <w:pPr>
              <w:keepNext/>
              <w:keepLines/>
              <w:widowControl w:val="0"/>
              <w:autoSpaceDE w:val="0"/>
              <w:autoSpaceDN w:val="0"/>
              <w:adjustRightInd w:val="0"/>
              <w:jc w:val="center"/>
            </w:pPr>
            <w:r>
              <w:t>140%</w:t>
            </w:r>
          </w:p>
        </w:tc>
        <w:tc>
          <w:tcPr>
            <w:tcW w:w="1800" w:type="dxa"/>
          </w:tcPr>
          <w:p w:rsidR="00BF0289" w:rsidRDefault="00BF0289" w:rsidP="00B340B0">
            <w:pPr>
              <w:keepNext/>
              <w:keepLines/>
              <w:widowControl w:val="0"/>
              <w:autoSpaceDE w:val="0"/>
              <w:autoSpaceDN w:val="0"/>
              <w:adjustRightInd w:val="0"/>
              <w:jc w:val="center"/>
            </w:pPr>
            <w:r>
              <w:t>29%</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10 SEER</w:t>
            </w:r>
          </w:p>
        </w:tc>
        <w:tc>
          <w:tcPr>
            <w:tcW w:w="1800" w:type="dxa"/>
          </w:tcPr>
          <w:p w:rsidR="00BF0289" w:rsidRPr="00050534" w:rsidRDefault="00BF0289" w:rsidP="00B340B0">
            <w:pPr>
              <w:keepNext/>
              <w:keepLines/>
              <w:widowControl w:val="0"/>
              <w:autoSpaceDE w:val="0"/>
              <w:autoSpaceDN w:val="0"/>
              <w:adjustRightInd w:val="0"/>
              <w:jc w:val="center"/>
            </w:pPr>
            <w:r>
              <w:t>16 SEER</w:t>
            </w:r>
          </w:p>
        </w:tc>
        <w:tc>
          <w:tcPr>
            <w:tcW w:w="1800" w:type="dxa"/>
          </w:tcPr>
          <w:p w:rsidR="00BF0289" w:rsidRDefault="00BF0289" w:rsidP="00B340B0">
            <w:pPr>
              <w:keepNext/>
              <w:keepLines/>
              <w:widowControl w:val="0"/>
              <w:autoSpaceDE w:val="0"/>
              <w:autoSpaceDN w:val="0"/>
              <w:adjustRightInd w:val="0"/>
              <w:jc w:val="center"/>
            </w:pPr>
            <w:r>
              <w:t>160%</w:t>
            </w:r>
          </w:p>
        </w:tc>
        <w:tc>
          <w:tcPr>
            <w:tcW w:w="1800" w:type="dxa"/>
          </w:tcPr>
          <w:p w:rsidR="00BF0289" w:rsidRDefault="00BF0289" w:rsidP="00B340B0">
            <w:pPr>
              <w:keepNext/>
              <w:keepLines/>
              <w:widowControl w:val="0"/>
              <w:autoSpaceDE w:val="0"/>
              <w:autoSpaceDN w:val="0"/>
              <w:adjustRightInd w:val="0"/>
              <w:jc w:val="center"/>
            </w:pPr>
            <w:r>
              <w:t>38%</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10 SEER</w:t>
            </w:r>
          </w:p>
        </w:tc>
        <w:tc>
          <w:tcPr>
            <w:tcW w:w="1800" w:type="dxa"/>
          </w:tcPr>
          <w:p w:rsidR="00BF0289" w:rsidRPr="00050534" w:rsidRDefault="00BF0289" w:rsidP="00B340B0">
            <w:pPr>
              <w:keepNext/>
              <w:keepLines/>
              <w:widowControl w:val="0"/>
              <w:autoSpaceDE w:val="0"/>
              <w:autoSpaceDN w:val="0"/>
              <w:adjustRightInd w:val="0"/>
              <w:jc w:val="center"/>
            </w:pPr>
            <w:r>
              <w:t>20 SEER</w:t>
            </w:r>
          </w:p>
        </w:tc>
        <w:tc>
          <w:tcPr>
            <w:tcW w:w="1800" w:type="dxa"/>
          </w:tcPr>
          <w:p w:rsidR="00BF0289" w:rsidRDefault="00BF0289" w:rsidP="00B340B0">
            <w:pPr>
              <w:keepNext/>
              <w:keepLines/>
              <w:widowControl w:val="0"/>
              <w:autoSpaceDE w:val="0"/>
              <w:autoSpaceDN w:val="0"/>
              <w:adjustRightInd w:val="0"/>
              <w:jc w:val="center"/>
            </w:pPr>
            <w:r>
              <w:t>200%</w:t>
            </w:r>
          </w:p>
        </w:tc>
        <w:tc>
          <w:tcPr>
            <w:tcW w:w="1800" w:type="dxa"/>
          </w:tcPr>
          <w:p w:rsidR="00BF0289" w:rsidRDefault="00BF0289" w:rsidP="00B340B0">
            <w:pPr>
              <w:keepNext/>
              <w:keepLines/>
              <w:widowControl w:val="0"/>
              <w:autoSpaceDE w:val="0"/>
              <w:autoSpaceDN w:val="0"/>
              <w:adjustRightInd w:val="0"/>
              <w:jc w:val="center"/>
            </w:pPr>
            <w:r>
              <w:t>50%</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13 SEER</w:t>
            </w:r>
          </w:p>
        </w:tc>
        <w:tc>
          <w:tcPr>
            <w:tcW w:w="1800" w:type="dxa"/>
          </w:tcPr>
          <w:p w:rsidR="00BF0289" w:rsidRPr="00050534" w:rsidRDefault="00BF0289" w:rsidP="00B340B0">
            <w:pPr>
              <w:keepNext/>
              <w:keepLines/>
              <w:widowControl w:val="0"/>
              <w:autoSpaceDE w:val="0"/>
              <w:autoSpaceDN w:val="0"/>
              <w:adjustRightInd w:val="0"/>
              <w:jc w:val="center"/>
            </w:pPr>
            <w:r>
              <w:t>13 SEER</w:t>
            </w:r>
          </w:p>
        </w:tc>
        <w:tc>
          <w:tcPr>
            <w:tcW w:w="1800" w:type="dxa"/>
          </w:tcPr>
          <w:p w:rsidR="00BF0289" w:rsidRDefault="00BF0289" w:rsidP="00B340B0">
            <w:pPr>
              <w:keepNext/>
              <w:keepLines/>
              <w:widowControl w:val="0"/>
              <w:autoSpaceDE w:val="0"/>
              <w:autoSpaceDN w:val="0"/>
              <w:adjustRightInd w:val="0"/>
              <w:jc w:val="center"/>
            </w:pPr>
            <w:r>
              <w:t>100%</w:t>
            </w:r>
          </w:p>
        </w:tc>
        <w:tc>
          <w:tcPr>
            <w:tcW w:w="1800" w:type="dxa"/>
          </w:tcPr>
          <w:p w:rsidR="00BF0289" w:rsidRDefault="00BF0289" w:rsidP="00B340B0">
            <w:pPr>
              <w:keepNext/>
              <w:keepLines/>
              <w:widowControl w:val="0"/>
              <w:autoSpaceDE w:val="0"/>
              <w:autoSpaceDN w:val="0"/>
              <w:adjustRightInd w:val="0"/>
              <w:jc w:val="center"/>
            </w:pPr>
            <w:r>
              <w:t>0%</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13 SEER</w:t>
            </w:r>
          </w:p>
        </w:tc>
        <w:tc>
          <w:tcPr>
            <w:tcW w:w="1800" w:type="dxa"/>
          </w:tcPr>
          <w:p w:rsidR="00BF0289" w:rsidRPr="00050534" w:rsidRDefault="00BF0289" w:rsidP="00B340B0">
            <w:pPr>
              <w:keepNext/>
              <w:keepLines/>
              <w:widowControl w:val="0"/>
              <w:autoSpaceDE w:val="0"/>
              <w:autoSpaceDN w:val="0"/>
              <w:adjustRightInd w:val="0"/>
              <w:jc w:val="center"/>
            </w:pPr>
            <w:r>
              <w:t>14 SEER</w:t>
            </w:r>
          </w:p>
        </w:tc>
        <w:tc>
          <w:tcPr>
            <w:tcW w:w="1800" w:type="dxa"/>
          </w:tcPr>
          <w:p w:rsidR="00BF0289" w:rsidRDefault="00BF0289" w:rsidP="00B340B0">
            <w:pPr>
              <w:keepNext/>
              <w:keepLines/>
              <w:widowControl w:val="0"/>
              <w:autoSpaceDE w:val="0"/>
              <w:autoSpaceDN w:val="0"/>
              <w:adjustRightInd w:val="0"/>
              <w:jc w:val="center"/>
            </w:pPr>
            <w:r>
              <w:t>108%</w:t>
            </w:r>
          </w:p>
        </w:tc>
        <w:tc>
          <w:tcPr>
            <w:tcW w:w="1800" w:type="dxa"/>
          </w:tcPr>
          <w:p w:rsidR="00BF0289" w:rsidRDefault="00BF0289" w:rsidP="00B340B0">
            <w:pPr>
              <w:keepNext/>
              <w:keepLines/>
              <w:widowControl w:val="0"/>
              <w:autoSpaceDE w:val="0"/>
              <w:autoSpaceDN w:val="0"/>
              <w:adjustRightInd w:val="0"/>
              <w:jc w:val="center"/>
            </w:pPr>
            <w:r>
              <w:t>7%</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13 SEER</w:t>
            </w:r>
          </w:p>
        </w:tc>
        <w:tc>
          <w:tcPr>
            <w:tcW w:w="1800" w:type="dxa"/>
          </w:tcPr>
          <w:p w:rsidR="00BF0289" w:rsidRPr="00050534" w:rsidRDefault="00BF0289" w:rsidP="00B340B0">
            <w:pPr>
              <w:keepNext/>
              <w:keepLines/>
              <w:widowControl w:val="0"/>
              <w:autoSpaceDE w:val="0"/>
              <w:autoSpaceDN w:val="0"/>
              <w:adjustRightInd w:val="0"/>
              <w:jc w:val="center"/>
            </w:pPr>
            <w:r>
              <w:t>16 SEER</w:t>
            </w:r>
          </w:p>
        </w:tc>
        <w:tc>
          <w:tcPr>
            <w:tcW w:w="1800" w:type="dxa"/>
          </w:tcPr>
          <w:p w:rsidR="00BF0289" w:rsidRDefault="00BF0289" w:rsidP="00B340B0">
            <w:pPr>
              <w:keepNext/>
              <w:keepLines/>
              <w:widowControl w:val="0"/>
              <w:autoSpaceDE w:val="0"/>
              <w:autoSpaceDN w:val="0"/>
              <w:adjustRightInd w:val="0"/>
              <w:jc w:val="center"/>
            </w:pPr>
            <w:r>
              <w:t>123%</w:t>
            </w:r>
          </w:p>
        </w:tc>
        <w:tc>
          <w:tcPr>
            <w:tcW w:w="1800" w:type="dxa"/>
          </w:tcPr>
          <w:p w:rsidR="00BF0289" w:rsidRDefault="00BF0289" w:rsidP="00B340B0">
            <w:pPr>
              <w:keepNext/>
              <w:keepLines/>
              <w:widowControl w:val="0"/>
              <w:autoSpaceDE w:val="0"/>
              <w:autoSpaceDN w:val="0"/>
              <w:adjustRightInd w:val="0"/>
              <w:jc w:val="center"/>
            </w:pPr>
            <w:r>
              <w:t>19%</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13 SEER</w:t>
            </w:r>
          </w:p>
        </w:tc>
        <w:tc>
          <w:tcPr>
            <w:tcW w:w="1800" w:type="dxa"/>
          </w:tcPr>
          <w:p w:rsidR="00BF0289" w:rsidRPr="00050534" w:rsidRDefault="00BF0289" w:rsidP="00B340B0">
            <w:pPr>
              <w:keepNext/>
              <w:keepLines/>
              <w:widowControl w:val="0"/>
              <w:autoSpaceDE w:val="0"/>
              <w:autoSpaceDN w:val="0"/>
              <w:adjustRightInd w:val="0"/>
              <w:jc w:val="center"/>
            </w:pPr>
            <w:r>
              <w:t>20 SEER</w:t>
            </w:r>
          </w:p>
        </w:tc>
        <w:tc>
          <w:tcPr>
            <w:tcW w:w="1800" w:type="dxa"/>
          </w:tcPr>
          <w:p w:rsidR="00BF0289" w:rsidRDefault="00BF0289" w:rsidP="00B340B0">
            <w:pPr>
              <w:keepNext/>
              <w:keepLines/>
              <w:widowControl w:val="0"/>
              <w:autoSpaceDE w:val="0"/>
              <w:autoSpaceDN w:val="0"/>
              <w:adjustRightInd w:val="0"/>
              <w:jc w:val="center"/>
            </w:pPr>
            <w:r>
              <w:t>154%</w:t>
            </w:r>
          </w:p>
        </w:tc>
        <w:tc>
          <w:tcPr>
            <w:tcW w:w="1800" w:type="dxa"/>
          </w:tcPr>
          <w:p w:rsidR="00BF0289" w:rsidRDefault="00BF0289" w:rsidP="00B340B0">
            <w:pPr>
              <w:keepNext/>
              <w:keepLines/>
              <w:widowControl w:val="0"/>
              <w:autoSpaceDE w:val="0"/>
              <w:autoSpaceDN w:val="0"/>
              <w:adjustRightInd w:val="0"/>
              <w:jc w:val="center"/>
            </w:pPr>
            <w:r>
              <w:t>35%</w:t>
            </w:r>
          </w:p>
        </w:tc>
      </w:tr>
    </w:tbl>
    <w:p w:rsidR="00BF0289" w:rsidRDefault="00BF0289" w:rsidP="00BF0289">
      <w:pPr>
        <w:pStyle w:val="Caption"/>
      </w:pPr>
      <w:r w:rsidRPr="00816C7F">
        <w:t xml:space="preserve">Table </w:t>
      </w:r>
      <w:r w:rsidR="00C7483E">
        <w:fldChar w:fldCharType="begin"/>
      </w:r>
      <w:r w:rsidR="000E5101">
        <w:instrText xml:space="preserve"> SEQ Table \* ARABIC </w:instrText>
      </w:r>
      <w:r w:rsidR="00C7483E">
        <w:fldChar w:fldCharType="separate"/>
      </w:r>
      <w:r w:rsidR="007B567B">
        <w:rPr>
          <w:noProof/>
        </w:rPr>
        <w:t>11</w:t>
      </w:r>
      <w:r w:rsidR="00C7483E">
        <w:rPr>
          <w:noProof/>
        </w:rPr>
        <w:fldChar w:fldCharType="end"/>
      </w:r>
      <w:r w:rsidRPr="00816C7F">
        <w:t>: SEER Upgrade Consumption Reductions ratings for Air Source Heat Pumps and Central Air Conditioning Units</w:t>
      </w:r>
    </w:p>
    <w:p w:rsidR="00BF0289" w:rsidRPr="00816C7F" w:rsidRDefault="00BF0289" w:rsidP="00BF0289"/>
    <w:tbl>
      <w:tblPr>
        <w:tblStyle w:val="TableGrid"/>
        <w:tblW w:w="0" w:type="auto"/>
        <w:jc w:val="center"/>
        <w:tblInd w:w="234" w:type="dxa"/>
        <w:tblLook w:val="04A0" w:firstRow="1" w:lastRow="0" w:firstColumn="1" w:lastColumn="0" w:noHBand="0" w:noVBand="1"/>
      </w:tblPr>
      <w:tblGrid>
        <w:gridCol w:w="1494"/>
        <w:gridCol w:w="1800"/>
        <w:gridCol w:w="1800"/>
        <w:gridCol w:w="1800"/>
      </w:tblGrid>
      <w:tr w:rsidR="00BF0289" w:rsidRPr="00050534" w:rsidTr="00B340B0">
        <w:trPr>
          <w:cantSplit/>
          <w:jc w:val="center"/>
        </w:trPr>
        <w:tc>
          <w:tcPr>
            <w:tcW w:w="1494" w:type="dxa"/>
            <w:shd w:val="clear" w:color="auto" w:fill="663300" w:themeFill="text2"/>
          </w:tcPr>
          <w:p w:rsidR="00BF0289" w:rsidRDefault="00BF0289" w:rsidP="00B340B0">
            <w:pPr>
              <w:keepNext/>
              <w:keepLines/>
              <w:widowControl w:val="0"/>
              <w:jc w:val="center"/>
              <w:rPr>
                <w:b/>
                <w:color w:val="FFFFFF" w:themeColor="background1"/>
              </w:rPr>
            </w:pPr>
            <w:r>
              <w:rPr>
                <w:b/>
                <w:color w:val="FFFFFF" w:themeColor="background1"/>
              </w:rPr>
              <w:t>Current</w:t>
            </w:r>
          </w:p>
          <w:p w:rsidR="00BF0289" w:rsidRPr="00050534" w:rsidRDefault="00BF0289" w:rsidP="00B340B0">
            <w:pPr>
              <w:keepNext/>
              <w:keepLines/>
              <w:widowControl w:val="0"/>
              <w:jc w:val="center"/>
              <w:rPr>
                <w:b/>
                <w:color w:val="FFFFFF" w:themeColor="background1"/>
              </w:rPr>
            </w:pPr>
            <w:r>
              <w:rPr>
                <w:b/>
                <w:color w:val="FFFFFF" w:themeColor="background1"/>
              </w:rPr>
              <w:t>SEER</w:t>
            </w:r>
          </w:p>
        </w:tc>
        <w:tc>
          <w:tcPr>
            <w:tcW w:w="1800" w:type="dxa"/>
            <w:shd w:val="clear" w:color="auto" w:fill="663300" w:themeFill="text2"/>
          </w:tcPr>
          <w:p w:rsidR="00BF0289" w:rsidRDefault="00BF0289" w:rsidP="00B340B0">
            <w:pPr>
              <w:keepNext/>
              <w:keepLines/>
              <w:widowControl w:val="0"/>
              <w:jc w:val="center"/>
              <w:rPr>
                <w:b/>
                <w:color w:val="FFFFFF" w:themeColor="background1"/>
              </w:rPr>
            </w:pPr>
            <w:r>
              <w:rPr>
                <w:b/>
                <w:color w:val="FFFFFF" w:themeColor="background1"/>
              </w:rPr>
              <w:t>Upgraded</w:t>
            </w:r>
          </w:p>
          <w:p w:rsidR="00BF0289" w:rsidRPr="00050534" w:rsidRDefault="00BF0289" w:rsidP="00B340B0">
            <w:pPr>
              <w:keepNext/>
              <w:keepLines/>
              <w:widowControl w:val="0"/>
              <w:jc w:val="center"/>
              <w:rPr>
                <w:b/>
                <w:color w:val="FFFFFF" w:themeColor="background1"/>
              </w:rPr>
            </w:pPr>
            <w:r>
              <w:rPr>
                <w:b/>
                <w:color w:val="FFFFFF" w:themeColor="background1"/>
              </w:rPr>
              <w:t>SEER</w:t>
            </w:r>
          </w:p>
        </w:tc>
        <w:tc>
          <w:tcPr>
            <w:tcW w:w="1800" w:type="dxa"/>
            <w:shd w:val="clear" w:color="auto" w:fill="663300" w:themeFill="text2"/>
          </w:tcPr>
          <w:p w:rsidR="00BF0289" w:rsidRDefault="00BF0289" w:rsidP="00B340B0">
            <w:pPr>
              <w:keepNext/>
              <w:keepLines/>
              <w:widowControl w:val="0"/>
              <w:jc w:val="center"/>
              <w:rPr>
                <w:b/>
                <w:color w:val="FFFFFF" w:themeColor="background1"/>
              </w:rPr>
            </w:pPr>
            <w:r>
              <w:rPr>
                <w:b/>
                <w:color w:val="FFFFFF" w:themeColor="background1"/>
              </w:rPr>
              <w:t xml:space="preserve">Efficiency </w:t>
            </w:r>
          </w:p>
          <w:p w:rsidR="00BF0289" w:rsidRPr="00050534" w:rsidRDefault="00BF0289" w:rsidP="00B340B0">
            <w:pPr>
              <w:keepNext/>
              <w:keepLines/>
              <w:widowControl w:val="0"/>
              <w:jc w:val="center"/>
              <w:rPr>
                <w:b/>
                <w:color w:val="FFFFFF" w:themeColor="background1"/>
              </w:rPr>
            </w:pPr>
            <w:r>
              <w:rPr>
                <w:b/>
                <w:color w:val="FFFFFF" w:themeColor="background1"/>
              </w:rPr>
              <w:t>Gain</w:t>
            </w:r>
          </w:p>
        </w:tc>
        <w:tc>
          <w:tcPr>
            <w:tcW w:w="1800" w:type="dxa"/>
            <w:shd w:val="clear" w:color="auto" w:fill="663300" w:themeFill="text2"/>
          </w:tcPr>
          <w:p w:rsidR="00BF0289" w:rsidRPr="00050534" w:rsidRDefault="00BF0289" w:rsidP="00B340B0">
            <w:pPr>
              <w:keepNext/>
              <w:keepLines/>
              <w:widowControl w:val="0"/>
              <w:jc w:val="center"/>
              <w:rPr>
                <w:b/>
                <w:color w:val="FFFFFF" w:themeColor="background1"/>
              </w:rPr>
            </w:pPr>
            <w:r>
              <w:rPr>
                <w:b/>
                <w:color w:val="FFFFFF" w:themeColor="background1"/>
              </w:rPr>
              <w:t>Consumption Reduction</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8 SEER</w:t>
            </w:r>
          </w:p>
        </w:tc>
        <w:tc>
          <w:tcPr>
            <w:tcW w:w="1800" w:type="dxa"/>
          </w:tcPr>
          <w:p w:rsidR="00BF0289" w:rsidRPr="00050534" w:rsidRDefault="00BF0289" w:rsidP="00B340B0">
            <w:pPr>
              <w:keepNext/>
              <w:keepLines/>
              <w:widowControl w:val="0"/>
              <w:autoSpaceDE w:val="0"/>
              <w:autoSpaceDN w:val="0"/>
              <w:adjustRightInd w:val="0"/>
              <w:jc w:val="center"/>
            </w:pPr>
            <w:r>
              <w:t>11 SEER</w:t>
            </w:r>
          </w:p>
        </w:tc>
        <w:tc>
          <w:tcPr>
            <w:tcW w:w="1800" w:type="dxa"/>
          </w:tcPr>
          <w:p w:rsidR="00BF0289" w:rsidRPr="00050534" w:rsidRDefault="00BF0289" w:rsidP="00B340B0">
            <w:pPr>
              <w:keepNext/>
              <w:keepLines/>
              <w:widowControl w:val="0"/>
              <w:autoSpaceDE w:val="0"/>
              <w:autoSpaceDN w:val="0"/>
              <w:adjustRightInd w:val="0"/>
              <w:jc w:val="center"/>
            </w:pPr>
            <w:r>
              <w:t>138%</w:t>
            </w:r>
          </w:p>
        </w:tc>
        <w:tc>
          <w:tcPr>
            <w:tcW w:w="1800" w:type="dxa"/>
          </w:tcPr>
          <w:p w:rsidR="00BF0289" w:rsidRDefault="00BF0289" w:rsidP="00B340B0">
            <w:pPr>
              <w:keepNext/>
              <w:keepLines/>
              <w:widowControl w:val="0"/>
              <w:autoSpaceDE w:val="0"/>
              <w:autoSpaceDN w:val="0"/>
              <w:adjustRightInd w:val="0"/>
              <w:jc w:val="center"/>
            </w:pPr>
            <w:r>
              <w:t>27%</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8 SEER</w:t>
            </w:r>
          </w:p>
        </w:tc>
        <w:tc>
          <w:tcPr>
            <w:tcW w:w="1800" w:type="dxa"/>
          </w:tcPr>
          <w:p w:rsidR="00BF0289" w:rsidRPr="00050534" w:rsidRDefault="00BF0289" w:rsidP="00B340B0">
            <w:pPr>
              <w:keepNext/>
              <w:keepLines/>
              <w:widowControl w:val="0"/>
              <w:autoSpaceDE w:val="0"/>
              <w:autoSpaceDN w:val="0"/>
              <w:adjustRightInd w:val="0"/>
              <w:jc w:val="center"/>
            </w:pPr>
            <w:r>
              <w:t>12 SEER</w:t>
            </w:r>
          </w:p>
        </w:tc>
        <w:tc>
          <w:tcPr>
            <w:tcW w:w="1800" w:type="dxa"/>
          </w:tcPr>
          <w:p w:rsidR="00BF0289" w:rsidRPr="00050534" w:rsidRDefault="00BF0289" w:rsidP="00B340B0">
            <w:pPr>
              <w:keepNext/>
              <w:keepLines/>
              <w:widowControl w:val="0"/>
              <w:autoSpaceDE w:val="0"/>
              <w:autoSpaceDN w:val="0"/>
              <w:adjustRightInd w:val="0"/>
              <w:jc w:val="center"/>
            </w:pPr>
            <w:r>
              <w:t>150%</w:t>
            </w:r>
          </w:p>
        </w:tc>
        <w:tc>
          <w:tcPr>
            <w:tcW w:w="1800" w:type="dxa"/>
          </w:tcPr>
          <w:p w:rsidR="00BF0289" w:rsidRDefault="00BF0289" w:rsidP="00B340B0">
            <w:pPr>
              <w:keepNext/>
              <w:keepLines/>
              <w:widowControl w:val="0"/>
              <w:autoSpaceDE w:val="0"/>
              <w:autoSpaceDN w:val="0"/>
              <w:adjustRightInd w:val="0"/>
              <w:jc w:val="center"/>
            </w:pPr>
            <w:r>
              <w:t>33%</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9 SEER</w:t>
            </w:r>
          </w:p>
        </w:tc>
        <w:tc>
          <w:tcPr>
            <w:tcW w:w="1800" w:type="dxa"/>
          </w:tcPr>
          <w:p w:rsidR="00BF0289" w:rsidRPr="00050534" w:rsidRDefault="00BF0289" w:rsidP="00B340B0">
            <w:pPr>
              <w:keepNext/>
              <w:keepLines/>
              <w:widowControl w:val="0"/>
              <w:autoSpaceDE w:val="0"/>
              <w:autoSpaceDN w:val="0"/>
              <w:adjustRightInd w:val="0"/>
              <w:jc w:val="center"/>
            </w:pPr>
            <w:r>
              <w:t>11 SEER</w:t>
            </w:r>
          </w:p>
        </w:tc>
        <w:tc>
          <w:tcPr>
            <w:tcW w:w="1800" w:type="dxa"/>
          </w:tcPr>
          <w:p w:rsidR="00BF0289" w:rsidRPr="00050534" w:rsidRDefault="00BF0289" w:rsidP="00B340B0">
            <w:pPr>
              <w:keepNext/>
              <w:keepLines/>
              <w:widowControl w:val="0"/>
              <w:autoSpaceDE w:val="0"/>
              <w:autoSpaceDN w:val="0"/>
              <w:adjustRightInd w:val="0"/>
              <w:jc w:val="center"/>
            </w:pPr>
            <w:r>
              <w:t>122%</w:t>
            </w:r>
          </w:p>
        </w:tc>
        <w:tc>
          <w:tcPr>
            <w:tcW w:w="1800" w:type="dxa"/>
          </w:tcPr>
          <w:p w:rsidR="00BF0289" w:rsidRDefault="00BF0289" w:rsidP="00B340B0">
            <w:pPr>
              <w:keepNext/>
              <w:keepLines/>
              <w:widowControl w:val="0"/>
              <w:autoSpaceDE w:val="0"/>
              <w:autoSpaceDN w:val="0"/>
              <w:adjustRightInd w:val="0"/>
              <w:jc w:val="center"/>
            </w:pPr>
            <w:r>
              <w:t>18%</w:t>
            </w:r>
          </w:p>
        </w:tc>
      </w:tr>
      <w:tr w:rsidR="00BF0289" w:rsidTr="00B340B0">
        <w:trPr>
          <w:cantSplit/>
          <w:jc w:val="center"/>
        </w:trPr>
        <w:tc>
          <w:tcPr>
            <w:tcW w:w="1494" w:type="dxa"/>
          </w:tcPr>
          <w:p w:rsidR="00BF0289" w:rsidRPr="00050534" w:rsidRDefault="00BF0289" w:rsidP="00B340B0">
            <w:pPr>
              <w:keepNext/>
              <w:keepLines/>
              <w:widowControl w:val="0"/>
              <w:autoSpaceDE w:val="0"/>
              <w:autoSpaceDN w:val="0"/>
              <w:adjustRightInd w:val="0"/>
              <w:jc w:val="center"/>
            </w:pPr>
            <w:r>
              <w:t>9 SEER</w:t>
            </w:r>
          </w:p>
        </w:tc>
        <w:tc>
          <w:tcPr>
            <w:tcW w:w="1800" w:type="dxa"/>
          </w:tcPr>
          <w:p w:rsidR="00BF0289" w:rsidRPr="00050534" w:rsidRDefault="00BF0289" w:rsidP="00B340B0">
            <w:pPr>
              <w:keepNext/>
              <w:keepLines/>
              <w:widowControl w:val="0"/>
              <w:autoSpaceDE w:val="0"/>
              <w:autoSpaceDN w:val="0"/>
              <w:adjustRightInd w:val="0"/>
              <w:jc w:val="center"/>
            </w:pPr>
            <w:r>
              <w:t>12 SEER</w:t>
            </w:r>
          </w:p>
        </w:tc>
        <w:tc>
          <w:tcPr>
            <w:tcW w:w="1800" w:type="dxa"/>
          </w:tcPr>
          <w:p w:rsidR="00BF0289" w:rsidRPr="00050534" w:rsidRDefault="00BF0289" w:rsidP="00B340B0">
            <w:pPr>
              <w:keepNext/>
              <w:keepLines/>
              <w:widowControl w:val="0"/>
              <w:autoSpaceDE w:val="0"/>
              <w:autoSpaceDN w:val="0"/>
              <w:adjustRightInd w:val="0"/>
              <w:jc w:val="center"/>
            </w:pPr>
            <w:r>
              <w:t>133%</w:t>
            </w:r>
          </w:p>
        </w:tc>
        <w:tc>
          <w:tcPr>
            <w:tcW w:w="1800" w:type="dxa"/>
          </w:tcPr>
          <w:p w:rsidR="00BF0289" w:rsidRDefault="00BF0289" w:rsidP="00B340B0">
            <w:pPr>
              <w:keepNext/>
              <w:keepLines/>
              <w:widowControl w:val="0"/>
              <w:autoSpaceDE w:val="0"/>
              <w:autoSpaceDN w:val="0"/>
              <w:adjustRightInd w:val="0"/>
              <w:jc w:val="center"/>
            </w:pPr>
            <w:r>
              <w:t>25%</w:t>
            </w:r>
          </w:p>
        </w:tc>
      </w:tr>
    </w:tbl>
    <w:p w:rsidR="00BF0289" w:rsidRDefault="00BF0289" w:rsidP="00BF0289">
      <w:pPr>
        <w:pStyle w:val="Caption"/>
      </w:pPr>
      <w:r w:rsidRPr="00816C7F">
        <w:t xml:space="preserve">Table </w:t>
      </w:r>
      <w:r w:rsidR="00C7483E">
        <w:fldChar w:fldCharType="begin"/>
      </w:r>
      <w:r w:rsidR="000E5101">
        <w:instrText xml:space="preserve"> SEQ Table \* ARABIC </w:instrText>
      </w:r>
      <w:r w:rsidR="00C7483E">
        <w:fldChar w:fldCharType="separate"/>
      </w:r>
      <w:r w:rsidR="007B567B">
        <w:rPr>
          <w:noProof/>
        </w:rPr>
        <w:t>12</w:t>
      </w:r>
      <w:r w:rsidR="00C7483E">
        <w:rPr>
          <w:noProof/>
        </w:rPr>
        <w:fldChar w:fldCharType="end"/>
      </w:r>
      <w:r w:rsidRPr="00816C7F">
        <w:t>: SEER Upgrade Consumption Reductions ratings Room (Window) Air Conditioners</w:t>
      </w:r>
    </w:p>
    <w:p w:rsidR="00347C65" w:rsidRDefault="00347C65" w:rsidP="00A948DE"/>
    <w:p w:rsidR="000A13FF" w:rsidRPr="001570D2" w:rsidRDefault="000A13FF" w:rsidP="00A948DE">
      <w:pPr>
        <w:pStyle w:val="Heading1"/>
      </w:pPr>
      <w:r>
        <w:t>Recommendations</w:t>
      </w:r>
    </w:p>
    <w:p w:rsidR="000A13FF" w:rsidRPr="000A13FF" w:rsidRDefault="00C80B94" w:rsidP="00A948DE">
      <w:r w:rsidRPr="00322F16">
        <w:t>There is a new ENERGY STAR specification regarding the Room (Window) Air Conditioners efficiency standard that is being revised. This specification will not be used in the calculations since it is expected to be effective in January 2013</w:t>
      </w:r>
      <w:r w:rsidRPr="00322F16">
        <w:rPr>
          <w:rStyle w:val="FootnoteReference"/>
        </w:rPr>
        <w:footnoteReference w:id="20"/>
      </w:r>
      <w:r w:rsidRPr="00322F16">
        <w:t>.</w:t>
      </w:r>
    </w:p>
    <w:sectPr w:rsidR="000A13FF" w:rsidRPr="000A13FF" w:rsidSect="00852EA9">
      <w:headerReference w:type="default" r:id="rId9"/>
      <w:footerReference w:type="default" r:id="rId10"/>
      <w:pgSz w:w="12240" w:h="15840"/>
      <w:pgMar w:top="720" w:right="720" w:bottom="720" w:left="72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1A7" w:rsidRDefault="005C61A7" w:rsidP="00A948DE">
      <w:r>
        <w:separator/>
      </w:r>
    </w:p>
  </w:endnote>
  <w:endnote w:type="continuationSeparator" w:id="0">
    <w:p w:rsidR="005C61A7" w:rsidRDefault="005C61A7" w:rsidP="00A94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MT-Identity-H">
    <w:panose1 w:val="00000000000000000000"/>
    <w:charset w:val="00"/>
    <w:family w:val="auto"/>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537427"/>
      <w:docPartObj>
        <w:docPartGallery w:val="Page Numbers (Bottom of Page)"/>
        <w:docPartUnique/>
      </w:docPartObj>
    </w:sdtPr>
    <w:sdtContent>
      <w:sdt>
        <w:sdtPr>
          <w:id w:val="565050523"/>
          <w:docPartObj>
            <w:docPartGallery w:val="Page Numbers (Top of Page)"/>
            <w:docPartUnique/>
          </w:docPartObj>
        </w:sdtPr>
        <w:sdtContent>
          <w:p w:rsidR="005C61A7" w:rsidRDefault="005C61A7" w:rsidP="00046F53">
            <w:pPr>
              <w:pStyle w:val="Footer"/>
              <w:tabs>
                <w:tab w:val="clear" w:pos="4680"/>
                <w:tab w:val="clear" w:pos="9360"/>
                <w:tab w:val="center" w:pos="5040"/>
                <w:tab w:val="right" w:pos="10800"/>
              </w:tabs>
            </w:pPr>
            <w:r w:rsidRPr="00F53F45">
              <w:rPr>
                <w:b/>
                <w:sz w:val="24"/>
                <w:szCs w:val="24"/>
              </w:rPr>
              <w:t>Confidential.</w:t>
            </w:r>
            <w:r w:rsidRPr="00F53F45">
              <w:rPr>
                <w:sz w:val="24"/>
                <w:szCs w:val="24"/>
              </w:rPr>
              <w:tab/>
            </w:r>
            <w:fldSimple w:instr=" FILENAME   \* MERGEFORMAT ">
              <w:r>
                <w:rPr>
                  <w:noProof/>
                </w:rPr>
                <w:t>Energy Consumption - Cooling-2011.12.13</w:t>
              </w:r>
            </w:fldSimple>
            <w:r w:rsidRPr="00F53F45">
              <w:rPr>
                <w:sz w:val="24"/>
                <w:szCs w:val="24"/>
              </w:rPr>
              <w:tab/>
            </w:r>
            <w:r w:rsidRPr="00F53F45">
              <w:rPr>
                <w:b/>
                <w:sz w:val="24"/>
                <w:szCs w:val="24"/>
              </w:rPr>
              <w:t xml:space="preserve">Page </w:t>
            </w:r>
            <w:r w:rsidRPr="00F53F45">
              <w:rPr>
                <w:b/>
                <w:sz w:val="24"/>
                <w:szCs w:val="24"/>
              </w:rPr>
              <w:fldChar w:fldCharType="begin"/>
            </w:r>
            <w:r w:rsidRPr="00F53F45">
              <w:rPr>
                <w:b/>
                <w:sz w:val="24"/>
                <w:szCs w:val="24"/>
              </w:rPr>
              <w:instrText xml:space="preserve"> PAGE </w:instrText>
            </w:r>
            <w:r w:rsidRPr="00F53F45">
              <w:rPr>
                <w:b/>
                <w:sz w:val="24"/>
                <w:szCs w:val="24"/>
              </w:rPr>
              <w:fldChar w:fldCharType="separate"/>
            </w:r>
            <w:r w:rsidR="00CB6694">
              <w:rPr>
                <w:b/>
                <w:noProof/>
                <w:sz w:val="24"/>
                <w:szCs w:val="24"/>
              </w:rPr>
              <w:t>6</w:t>
            </w:r>
            <w:r w:rsidRPr="00F53F45">
              <w:rPr>
                <w:b/>
                <w:sz w:val="24"/>
                <w:szCs w:val="24"/>
              </w:rPr>
              <w:fldChar w:fldCharType="end"/>
            </w:r>
            <w:r w:rsidRPr="00F53F45">
              <w:rPr>
                <w:b/>
                <w:sz w:val="24"/>
                <w:szCs w:val="24"/>
              </w:rPr>
              <w:t xml:space="preserve"> of </w:t>
            </w:r>
            <w:r w:rsidRPr="00F53F45">
              <w:rPr>
                <w:b/>
                <w:sz w:val="24"/>
                <w:szCs w:val="24"/>
              </w:rPr>
              <w:fldChar w:fldCharType="begin"/>
            </w:r>
            <w:r w:rsidRPr="00F53F45">
              <w:rPr>
                <w:b/>
                <w:sz w:val="24"/>
                <w:szCs w:val="24"/>
              </w:rPr>
              <w:instrText xml:space="preserve"> NUMPAGES  </w:instrText>
            </w:r>
            <w:r w:rsidRPr="00F53F45">
              <w:rPr>
                <w:b/>
                <w:sz w:val="24"/>
                <w:szCs w:val="24"/>
              </w:rPr>
              <w:fldChar w:fldCharType="separate"/>
            </w:r>
            <w:r w:rsidR="00CB6694">
              <w:rPr>
                <w:b/>
                <w:noProof/>
                <w:sz w:val="24"/>
                <w:szCs w:val="24"/>
              </w:rPr>
              <w:t>7</w:t>
            </w:r>
            <w:r w:rsidRPr="00F53F45">
              <w:rPr>
                <w:b/>
                <w:sz w:val="24"/>
                <w:szCs w:val="24"/>
              </w:rPr>
              <w:fldChar w:fldCharType="end"/>
            </w:r>
          </w:p>
        </w:sdtContent>
      </w:sdt>
    </w:sdtContent>
  </w:sdt>
  <w:p w:rsidR="005C61A7" w:rsidRDefault="005C61A7" w:rsidP="00A94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1A7" w:rsidRDefault="005C61A7" w:rsidP="00A948DE">
      <w:r>
        <w:separator/>
      </w:r>
    </w:p>
  </w:footnote>
  <w:footnote w:type="continuationSeparator" w:id="0">
    <w:p w:rsidR="005C61A7" w:rsidRDefault="005C61A7" w:rsidP="00A948DE">
      <w:r>
        <w:continuationSeparator/>
      </w:r>
    </w:p>
  </w:footnote>
  <w:footnote w:id="1">
    <w:p w:rsidR="005C61A7" w:rsidRDefault="005C61A7" w:rsidP="002E0277">
      <w:pPr>
        <w:pStyle w:val="FootnoteText"/>
      </w:pPr>
      <w:r>
        <w:rPr>
          <w:rStyle w:val="FootnoteReference"/>
        </w:rPr>
        <w:footnoteRef/>
      </w:r>
      <w:r>
        <w:t xml:space="preserve"> </w:t>
      </w:r>
      <w:r w:rsidRPr="007B567B">
        <w:rPr>
          <w:sz w:val="18"/>
          <w:szCs w:val="18"/>
        </w:rPr>
        <w:t xml:space="preserve">DOE, “Final Rule” document, page 3 under rulemaking history. </w:t>
      </w:r>
      <w:hyperlink r:id="rId1" w:history="1">
        <w:r w:rsidRPr="007B567B">
          <w:rPr>
            <w:rStyle w:val="Hyperlink"/>
            <w:sz w:val="18"/>
            <w:szCs w:val="18"/>
          </w:rPr>
          <w:t>http://www1.eere.energy.gov/buildings/appliance_standards/residential/pdfs/cac_finalrule.pdf</w:t>
        </w:r>
      </w:hyperlink>
      <w:r>
        <w:t xml:space="preserve"> </w:t>
      </w:r>
    </w:p>
  </w:footnote>
  <w:footnote w:id="2">
    <w:p w:rsidR="005C61A7" w:rsidRPr="007F0136" w:rsidRDefault="005C61A7" w:rsidP="00046F53">
      <w:pPr>
        <w:pStyle w:val="Subtitle"/>
      </w:pPr>
      <w:r w:rsidRPr="007F0136">
        <w:rPr>
          <w:rStyle w:val="FootnoteReference"/>
        </w:rPr>
        <w:footnoteRef/>
      </w:r>
      <w:r w:rsidRPr="007F0136">
        <w:t xml:space="preserve"> DOE, “Residential Central Air Conditioners and Heat Pumps (CAC).”</w:t>
      </w:r>
      <w:r>
        <w:t xml:space="preserve"> (For 2002 and 2006 standards)</w:t>
      </w:r>
    </w:p>
    <w:p w:rsidR="005C61A7" w:rsidRPr="007F0136" w:rsidRDefault="005C61A7" w:rsidP="00046F53">
      <w:pPr>
        <w:pStyle w:val="Subtitle"/>
      </w:pPr>
      <w:hyperlink r:id="rId2" w:history="1">
        <w:r w:rsidRPr="00FB4237">
          <w:rPr>
            <w:rStyle w:val="Hyperlink"/>
          </w:rPr>
          <w:t>http://www1.eere.energy.gov/buildings/appliance_standards/residential/residential_cac_hp.html</w:t>
        </w:r>
      </w:hyperlink>
    </w:p>
  </w:footnote>
  <w:footnote w:id="3">
    <w:p w:rsidR="005C61A7" w:rsidRDefault="005C61A7" w:rsidP="00046F53">
      <w:pPr>
        <w:pStyle w:val="Subtitle"/>
      </w:pPr>
      <w:r w:rsidRPr="007F0136">
        <w:rPr>
          <w:rStyle w:val="FootnoteReference"/>
          <w:sz w:val="20"/>
          <w:szCs w:val="20"/>
        </w:rPr>
        <w:footnoteRef/>
      </w:r>
      <w:r w:rsidRPr="007F0136">
        <w:rPr>
          <w:sz w:val="20"/>
          <w:szCs w:val="20"/>
        </w:rPr>
        <w:t xml:space="preserve"> EIA, “Trends in Residential Air-Conditioning Usage from 1978 to 1997”, 2000.  </w:t>
      </w:r>
      <w:hyperlink r:id="rId3" w:history="1">
        <w:r w:rsidRPr="007F0136">
          <w:rPr>
            <w:rStyle w:val="Hyperlink"/>
            <w:sz w:val="20"/>
            <w:szCs w:val="20"/>
          </w:rPr>
          <w:t>http://www.eia.doe.gov/emeu/consumptionbriefs/recs/actrends/recs_ac_trends.html</w:t>
        </w:r>
      </w:hyperlink>
    </w:p>
  </w:footnote>
  <w:footnote w:id="4">
    <w:p w:rsidR="005C61A7" w:rsidRDefault="005C61A7" w:rsidP="00046F53">
      <w:pPr>
        <w:autoSpaceDE w:val="0"/>
        <w:autoSpaceDN w:val="0"/>
        <w:adjustRightInd w:val="0"/>
      </w:pPr>
      <w:r>
        <w:rPr>
          <w:rStyle w:val="FootnoteReference"/>
        </w:rPr>
        <w:footnoteRef/>
      </w:r>
      <w:r>
        <w:t xml:space="preserve"> EERE, “</w:t>
      </w:r>
      <w:r w:rsidRPr="00113821">
        <w:t>Energy Conservation Program for</w:t>
      </w:r>
      <w:r>
        <w:t xml:space="preserve"> </w:t>
      </w:r>
      <w:r w:rsidRPr="00113821">
        <w:t>Consumer Products; Conservation</w:t>
      </w:r>
      <w:r>
        <w:t xml:space="preserve"> </w:t>
      </w:r>
      <w:r w:rsidRPr="00113821">
        <w:t>Standards for Room Air Conditioners;</w:t>
      </w:r>
      <w:r>
        <w:t xml:space="preserve"> </w:t>
      </w:r>
      <w:r w:rsidRPr="00113821">
        <w:t>Final Rule”</w:t>
      </w:r>
      <w:r>
        <w:t>.  Federal Register</w:t>
      </w:r>
      <w:r w:rsidRPr="00113821">
        <w:t xml:space="preserve"> Vol. 62, No. 185</w:t>
      </w:r>
      <w:r>
        <w:t xml:space="preserve"> [Wednesday, September 24, 1997].  </w:t>
      </w:r>
      <w:hyperlink r:id="rId4" w:history="1">
        <w:r w:rsidRPr="00B809B8">
          <w:rPr>
            <w:rStyle w:val="Hyperlink"/>
          </w:rPr>
          <w:t>http://www1.eere.energy.gov/buildings/appliance_standards/residential/pdfs/racrlbod.pdf</w:t>
        </w:r>
      </w:hyperlink>
    </w:p>
  </w:footnote>
  <w:footnote w:id="5">
    <w:p w:rsidR="005C61A7" w:rsidRDefault="005C61A7" w:rsidP="00046F53">
      <w:pPr>
        <w:pStyle w:val="FootnoteText"/>
      </w:pPr>
      <w:r>
        <w:rPr>
          <w:rStyle w:val="FootnoteReference"/>
        </w:rPr>
        <w:footnoteRef/>
      </w:r>
      <w:r>
        <w:t xml:space="preserve"> ENERGY STAR, “</w:t>
      </w:r>
      <w:r w:rsidRPr="001E3F74">
        <w:t>Room Air Conditioners Key Product Criteria</w:t>
      </w:r>
      <w:r>
        <w:t xml:space="preserve">.”  </w:t>
      </w:r>
      <w:hyperlink r:id="rId5" w:history="1">
        <w:r w:rsidRPr="00B809B8">
          <w:rPr>
            <w:rStyle w:val="Hyperlink"/>
          </w:rPr>
          <w:t>http://www.energystar.gov/index.cfm?c=roomac.pr_crit_room_ac</w:t>
        </w:r>
      </w:hyperlink>
    </w:p>
  </w:footnote>
  <w:footnote w:id="6">
    <w:p w:rsidR="005C61A7" w:rsidRDefault="005C61A7">
      <w:pPr>
        <w:pStyle w:val="FootnoteText"/>
      </w:pPr>
      <w:r>
        <w:rPr>
          <w:rStyle w:val="FootnoteReference"/>
        </w:rPr>
        <w:footnoteRef/>
      </w:r>
      <w:r>
        <w:t xml:space="preserve"> ENERGY STAR, “Room Air Conditioners Specification.” </w:t>
      </w:r>
      <w:hyperlink r:id="rId6" w:history="1">
        <w:r w:rsidRPr="00874325">
          <w:rPr>
            <w:rStyle w:val="Hyperlink"/>
          </w:rPr>
          <w:t>http://www.energystar.gov/index.cfm?c=revisions.room_air_conditioners_spec</w:t>
        </w:r>
      </w:hyperlink>
    </w:p>
  </w:footnote>
  <w:footnote w:id="7">
    <w:p w:rsidR="005C61A7" w:rsidRDefault="005C61A7" w:rsidP="00436CDD">
      <w:pPr>
        <w:pStyle w:val="FootnoteText"/>
      </w:pPr>
      <w:r>
        <w:rPr>
          <w:rStyle w:val="FootnoteReference"/>
        </w:rPr>
        <w:footnoteRef/>
      </w:r>
      <w:r>
        <w:t xml:space="preserve"> ENERGY STAR, “</w:t>
      </w:r>
      <w:r w:rsidRPr="00E77790">
        <w:t>Air-Source Heat Pumps and Central Air Conditioners Key Product Criteria</w:t>
      </w:r>
      <w:r>
        <w:t xml:space="preserve">.” </w:t>
      </w:r>
      <w:hyperlink r:id="rId7" w:history="1">
        <w:r w:rsidRPr="00B809B8">
          <w:rPr>
            <w:rStyle w:val="Hyperlink"/>
          </w:rPr>
          <w:t>http://www.energystar.gov/index.cfm?c=airsrc_heat.pr_crit_as_heat_pumps</w:t>
        </w:r>
      </w:hyperlink>
    </w:p>
  </w:footnote>
  <w:footnote w:id="8">
    <w:p w:rsidR="005C61A7" w:rsidRDefault="005C61A7">
      <w:pPr>
        <w:pStyle w:val="FootnoteText"/>
      </w:pPr>
      <w:r>
        <w:rPr>
          <w:rStyle w:val="FootnoteReference"/>
        </w:rPr>
        <w:footnoteRef/>
      </w:r>
      <w:r>
        <w:t xml:space="preserve"> EIA, “</w:t>
      </w:r>
      <w:r w:rsidRPr="00684E64">
        <w:t>Table HC2.6 Air Conditioning Characteristics by Type of Housing Unit, 2005</w:t>
      </w:r>
      <w:r>
        <w:t xml:space="preserve">”. RECS 2005. </w:t>
      </w:r>
      <w:hyperlink r:id="rId8" w:history="1">
        <w:r w:rsidRPr="00D43724">
          <w:rPr>
            <w:rStyle w:val="Hyperlink"/>
          </w:rPr>
          <w:t>http://www.eia.gov/emeu/recs/recs2005/hc2005_tables/hc6airconditioningchar/excel/tablehc2.6.xls</w:t>
        </w:r>
      </w:hyperlink>
    </w:p>
  </w:footnote>
  <w:footnote w:id="9">
    <w:p w:rsidR="005C61A7" w:rsidRDefault="005C61A7">
      <w:pPr>
        <w:pStyle w:val="FootnoteText"/>
      </w:pPr>
      <w:r>
        <w:rPr>
          <w:rStyle w:val="FootnoteReference"/>
        </w:rPr>
        <w:footnoteRef/>
      </w:r>
      <w:r>
        <w:t xml:space="preserve"> ENERGY STAR, “Properly Sized Room Air Conditioners.” </w:t>
      </w:r>
      <w:hyperlink r:id="rId9" w:history="1">
        <w:r w:rsidRPr="00826B77">
          <w:rPr>
            <w:rStyle w:val="Hyperlink"/>
          </w:rPr>
          <w:t>http://www.energystar.gov/index.cfm?c=roomac.pr_properly_sized</w:t>
        </w:r>
      </w:hyperlink>
    </w:p>
  </w:footnote>
  <w:footnote w:id="10">
    <w:p w:rsidR="005C61A7" w:rsidRDefault="005C61A7" w:rsidP="00BF0289">
      <w:pPr>
        <w:pStyle w:val="FootnoteText"/>
      </w:pPr>
      <w:r>
        <w:rPr>
          <w:rStyle w:val="FootnoteReference"/>
        </w:rPr>
        <w:footnoteRef/>
      </w:r>
      <w:r>
        <w:t xml:space="preserve"> ENERGY STAR, “Qualified Air Conditioning, Central.”  </w:t>
      </w:r>
      <w:hyperlink r:id="rId10" w:history="1">
        <w:r w:rsidRPr="00B809B8">
          <w:rPr>
            <w:rStyle w:val="Hyperlink"/>
          </w:rPr>
          <w:t>http://www.energystar.gov/ia/products/prod_lists/cac_ashp_prod_list.pdf</w:t>
        </w:r>
      </w:hyperlink>
    </w:p>
  </w:footnote>
  <w:footnote w:id="11">
    <w:p w:rsidR="005C61A7" w:rsidRDefault="005C61A7" w:rsidP="00BF0289">
      <w:pPr>
        <w:pStyle w:val="FootnoteText"/>
      </w:pPr>
      <w:r>
        <w:rPr>
          <w:rStyle w:val="FootnoteReference"/>
        </w:rPr>
        <w:footnoteRef/>
      </w:r>
      <w:r>
        <w:t xml:space="preserve"> ENERGY STAR.  “Qualified Air Conditioning, Room”.  </w:t>
      </w:r>
      <w:hyperlink r:id="rId11" w:history="1">
        <w:r w:rsidRPr="00B809B8">
          <w:rPr>
            <w:rStyle w:val="Hyperlink"/>
          </w:rPr>
          <w:t>http://downloads.energystar.gov/bi/qplist/Room%20Air%20Conditioners%20Product%20List.pdf</w:t>
        </w:r>
      </w:hyperlink>
    </w:p>
  </w:footnote>
  <w:footnote w:id="12">
    <w:p w:rsidR="005C61A7" w:rsidRDefault="005C61A7" w:rsidP="00DA3C8A">
      <w:pPr>
        <w:pStyle w:val="FootnoteText"/>
      </w:pPr>
      <w:r>
        <w:rPr>
          <w:rStyle w:val="FootnoteReference"/>
        </w:rPr>
        <w:footnoteRef/>
      </w:r>
      <w:r>
        <w:t xml:space="preserve"> EIA, “Residential Energy Consumption Survey.” </w:t>
      </w:r>
      <w:hyperlink r:id="rId12" w:history="1">
        <w:r w:rsidRPr="00632C46">
          <w:rPr>
            <w:rStyle w:val="Hyperlink"/>
          </w:rPr>
          <w:t>http://www.eia.gov/consumption/residential/</w:t>
        </w:r>
      </w:hyperlink>
    </w:p>
  </w:footnote>
  <w:footnote w:id="13">
    <w:p w:rsidR="005C61A7" w:rsidRDefault="005C61A7">
      <w:pPr>
        <w:pStyle w:val="FootnoteText"/>
      </w:pPr>
      <w:r>
        <w:rPr>
          <w:rStyle w:val="FootnoteReference"/>
        </w:rPr>
        <w:footnoteRef/>
      </w:r>
      <w:r>
        <w:t xml:space="preserve"> Association of Home Appliance Manufacturers. “Trends in Energy Efficiency 2009”. </w:t>
      </w:r>
      <w:r w:rsidRPr="00F40EAE">
        <w:t>U:\</w:t>
      </w:r>
      <w:r>
        <w:t xml:space="preserve"> </w:t>
      </w:r>
      <w:r w:rsidRPr="00F40EAE">
        <w:t>Direct Options\</w:t>
      </w:r>
      <w:r>
        <w:t xml:space="preserve"> </w:t>
      </w:r>
      <w:r w:rsidRPr="00F40EAE">
        <w:t>Energy Information\</w:t>
      </w:r>
      <w:r>
        <w:t xml:space="preserve"> </w:t>
      </w:r>
      <w:r w:rsidRPr="00F40EAE">
        <w:t>Research Sources\</w:t>
      </w:r>
      <w:r>
        <w:t xml:space="preserve"> </w:t>
      </w:r>
      <w:r w:rsidRPr="00F40EAE">
        <w:t>Association of Home Appliance Manufacturers (AHAM)</w:t>
      </w:r>
      <w:r>
        <w:t>\ Trends in Energy Efficiency 2009.pdf</w:t>
      </w:r>
    </w:p>
  </w:footnote>
  <w:footnote w:id="14">
    <w:p w:rsidR="005C61A7" w:rsidRDefault="005C61A7">
      <w:pPr>
        <w:pStyle w:val="FootnoteText"/>
      </w:pPr>
      <w:r>
        <w:rPr>
          <w:rStyle w:val="FootnoteReference"/>
        </w:rPr>
        <w:footnoteRef/>
      </w:r>
      <w:r>
        <w:t xml:space="preserve"> EIA, “Residential Energy Consumption Survey.” </w:t>
      </w:r>
      <w:hyperlink r:id="rId13" w:history="1">
        <w:r w:rsidRPr="00632C46">
          <w:rPr>
            <w:rStyle w:val="Hyperlink"/>
          </w:rPr>
          <w:t>http://www.eia.gov/consumption/residential/</w:t>
        </w:r>
      </w:hyperlink>
    </w:p>
  </w:footnote>
  <w:footnote w:id="15">
    <w:p w:rsidR="005C61A7" w:rsidRDefault="005C61A7" w:rsidP="00C640A9">
      <w:pPr>
        <w:pStyle w:val="FootnoteText"/>
      </w:pPr>
      <w:r>
        <w:rPr>
          <w:rStyle w:val="FootnoteReference"/>
        </w:rPr>
        <w:footnoteRef/>
      </w:r>
      <w:r>
        <w:t xml:space="preserve"> EIA, “Residential Energy Consumption Survey.” </w:t>
      </w:r>
      <w:hyperlink r:id="rId14" w:history="1">
        <w:r w:rsidRPr="00632C46">
          <w:rPr>
            <w:rStyle w:val="Hyperlink"/>
          </w:rPr>
          <w:t>http://www.eia.gov/consumption/residential/</w:t>
        </w:r>
      </w:hyperlink>
    </w:p>
  </w:footnote>
  <w:footnote w:id="16">
    <w:p w:rsidR="005C61A7" w:rsidRDefault="005C61A7">
      <w:pPr>
        <w:pStyle w:val="FootnoteText"/>
      </w:pPr>
      <w:r>
        <w:rPr>
          <w:rStyle w:val="FootnoteReference"/>
        </w:rPr>
        <w:footnoteRef/>
      </w:r>
      <w:r>
        <w:t xml:space="preserve"> Go Sustainable Energy, “</w:t>
      </w:r>
      <w:r w:rsidRPr="00856D69">
        <w:t>Energy End-Use Breakdown – Temperature Set-forward Revisions</w:t>
      </w:r>
      <w:r>
        <w:t>.”</w:t>
      </w:r>
    </w:p>
  </w:footnote>
  <w:footnote w:id="17">
    <w:p w:rsidR="005C61A7" w:rsidRDefault="005C61A7" w:rsidP="00CC71DA">
      <w:pPr>
        <w:pStyle w:val="FootnoteText"/>
      </w:pPr>
      <w:r>
        <w:rPr>
          <w:rStyle w:val="FootnoteReference"/>
        </w:rPr>
        <w:footnoteRef/>
      </w:r>
      <w:r>
        <w:t xml:space="preserve"> </w:t>
      </w:r>
      <w:proofErr w:type="gramStart"/>
      <w:r>
        <w:t>ENERGY STAR.</w:t>
      </w:r>
      <w:proofErr w:type="gramEnd"/>
      <w:r>
        <w:t xml:space="preserve"> ”Geothermal Heat Pumps Key Product Criteria.” </w:t>
      </w:r>
      <w:hyperlink r:id="rId15" w:history="1">
        <w:r w:rsidRPr="00826B77">
          <w:rPr>
            <w:rStyle w:val="Hyperlink"/>
          </w:rPr>
          <w:t>http://www.energystar.gov/index.cfm?c=geo_heat.pr_crit_geo_heat_pumps</w:t>
        </w:r>
      </w:hyperlink>
    </w:p>
  </w:footnote>
  <w:footnote w:id="18">
    <w:p w:rsidR="005C61A7" w:rsidRDefault="005C61A7" w:rsidP="00C20168">
      <w:pPr>
        <w:pStyle w:val="FootnoteText"/>
      </w:pPr>
      <w:r>
        <w:rPr>
          <w:rStyle w:val="FootnoteReference"/>
        </w:rPr>
        <w:footnoteRef/>
      </w:r>
      <w:r>
        <w:t xml:space="preserve"> Oregon Institute of Technology. “Survival Kit for the Prospective Geothermal Heat Pump Owner.”  </w:t>
      </w:r>
      <w:hyperlink r:id="rId16" w:history="1">
        <w:r w:rsidRPr="00826B77">
          <w:rPr>
            <w:rStyle w:val="Hyperlink"/>
          </w:rPr>
          <w:t>http://geoheat.oit.edu/ghp/survival.pdf</w:t>
        </w:r>
      </w:hyperlink>
    </w:p>
  </w:footnote>
  <w:footnote w:id="19">
    <w:p w:rsidR="005C61A7" w:rsidRDefault="005C61A7">
      <w:pPr>
        <w:pStyle w:val="FootnoteText"/>
      </w:pPr>
      <w:r>
        <w:rPr>
          <w:rStyle w:val="FootnoteReference"/>
        </w:rPr>
        <w:footnoteRef/>
      </w:r>
      <w:r>
        <w:t xml:space="preserve"> </w:t>
      </w:r>
      <w:r w:rsidRPr="00C00036">
        <w:t xml:space="preserve"> Residential Energy </w:t>
      </w:r>
      <w:r>
        <w:t>Databook</w:t>
      </w:r>
      <w:r w:rsidRPr="00C00036">
        <w:t>, shipswef.xls</w:t>
      </w:r>
    </w:p>
  </w:footnote>
  <w:footnote w:id="20">
    <w:p w:rsidR="005C61A7" w:rsidRDefault="005C61A7" w:rsidP="00C80B94">
      <w:pPr>
        <w:pStyle w:val="FootnoteText"/>
        <w:rPr>
          <w:ins w:id="25" w:author="Joe Schambach" w:date="2012-06-08T14:00:00Z"/>
        </w:rPr>
      </w:pPr>
      <w:r>
        <w:rPr>
          <w:rStyle w:val="FootnoteReference"/>
        </w:rPr>
        <w:footnoteRef/>
      </w:r>
      <w:r>
        <w:t xml:space="preserve"> ENERGY STAR, “Room Air Conditioners Specification.” </w:t>
      </w:r>
      <w:hyperlink r:id="rId17" w:history="1">
        <w:r w:rsidRPr="00874325">
          <w:rPr>
            <w:rStyle w:val="Hyperlink"/>
          </w:rPr>
          <w:t>http://www.energystar.gov/index.cfm?c=revisions.room_air_conditioners_spec</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1A7" w:rsidRDefault="005C61A7" w:rsidP="004D5A67">
    <w:pPr>
      <w:pStyle w:val="Header"/>
      <w:tabs>
        <w:tab w:val="clear" w:pos="9360"/>
        <w:tab w:val="right" w:pos="10800"/>
      </w:tabs>
    </w:pPr>
    <w:sdt>
      <w:sdtPr>
        <w:rPr>
          <w:rStyle w:val="TitleChar"/>
        </w:rPr>
        <w:alias w:val="Title"/>
        <w:id w:val="274537407"/>
        <w:placeholder>
          <w:docPart w:val="D96100C2727B49BB94EA2F76F03ED31F"/>
        </w:placeholder>
        <w:dataBinding w:prefixMappings="xmlns:ns0='http://purl.org/dc/elements/1.1/' xmlns:ns1='http://schemas.openxmlformats.org/package/2006/metadata/core-properties' " w:xpath="/ns1:coreProperties[1]/ns0:title[1]" w:storeItemID="{6C3C8BC8-F283-45AE-878A-BAB7291924A1}"/>
        <w:text/>
      </w:sdtPr>
      <w:sdtContent>
        <w:r w:rsidRPr="00A948DE">
          <w:rPr>
            <w:rStyle w:val="TitleChar"/>
          </w:rPr>
          <w:t xml:space="preserve">Energy Consumption - </w:t>
        </w:r>
        <w:r>
          <w:rPr>
            <w:rStyle w:val="TitleChar"/>
          </w:rPr>
          <w:t>Cooling</w:t>
        </w:r>
      </w:sdtContent>
    </w:sdt>
    <w:r>
      <w:tab/>
    </w:r>
    <w:r>
      <w:rPr>
        <w:rFonts w:ascii="Times New Roman" w:hAnsi="Times New Roman"/>
        <w:noProof/>
      </w:rPr>
      <w:drawing>
        <wp:inline distT="0" distB="0" distL="0" distR="0">
          <wp:extent cx="1365250" cy="323850"/>
          <wp:effectExtent l="19050" t="0" r="6350" b="0"/>
          <wp:docPr id="4" name="Picture 4" descr="C:\Documents and Settings\agruden\Local Settings\Temporary Internet Files\Content.Word\DirectOptionsLogo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gruden\Local Settings\Temporary Internet Files\Content.Word\DirectOptionsLogo 2011.jpg"/>
                  <pic:cNvPicPr>
                    <a:picLocks noChangeAspect="1" noChangeArrowheads="1"/>
                  </pic:cNvPicPr>
                </pic:nvPicPr>
                <pic:blipFill>
                  <a:blip r:embed="rId1"/>
                  <a:srcRect/>
                  <a:stretch>
                    <a:fillRect/>
                  </a:stretch>
                </pic:blipFill>
                <pic:spPr bwMode="auto">
                  <a:xfrm>
                    <a:off x="0" y="0"/>
                    <a:ext cx="1365250" cy="323850"/>
                  </a:xfrm>
                  <a:prstGeom prst="rect">
                    <a:avLst/>
                  </a:prstGeom>
                  <a:noFill/>
                  <a:ln w="9525">
                    <a:noFill/>
                    <a:miter lim="800000"/>
                    <a:headEnd/>
                    <a:tailEnd/>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0F4A"/>
    <w:multiLevelType w:val="hybridMultilevel"/>
    <w:tmpl w:val="ABC65FE2"/>
    <w:lvl w:ilvl="0" w:tplc="F6C0DF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970396"/>
    <w:multiLevelType w:val="hybridMultilevel"/>
    <w:tmpl w:val="5D18F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78849"/>
  </w:hdrShapeDefaults>
  <w:footnotePr>
    <w:footnote w:id="-1"/>
    <w:footnote w:id="0"/>
  </w:footnotePr>
  <w:endnotePr>
    <w:endnote w:id="-1"/>
    <w:endnote w:id="0"/>
  </w:endnotePr>
  <w:compat>
    <w:compatSetting w:name="compatibilityMode" w:uri="http://schemas.microsoft.com/office/word" w:val="12"/>
  </w:compat>
  <w:rsids>
    <w:rsidRoot w:val="00046F53"/>
    <w:rsid w:val="000073C0"/>
    <w:rsid w:val="00016449"/>
    <w:rsid w:val="00016C3C"/>
    <w:rsid w:val="00023925"/>
    <w:rsid w:val="00042DF9"/>
    <w:rsid w:val="000463D9"/>
    <w:rsid w:val="00046F53"/>
    <w:rsid w:val="00050534"/>
    <w:rsid w:val="000528C8"/>
    <w:rsid w:val="00057B56"/>
    <w:rsid w:val="00081CE0"/>
    <w:rsid w:val="00082C8C"/>
    <w:rsid w:val="000877F6"/>
    <w:rsid w:val="0009155D"/>
    <w:rsid w:val="000A13FF"/>
    <w:rsid w:val="000A68BF"/>
    <w:rsid w:val="000D4174"/>
    <w:rsid w:val="000D52AD"/>
    <w:rsid w:val="000E048F"/>
    <w:rsid w:val="000E1D48"/>
    <w:rsid w:val="000E5101"/>
    <w:rsid w:val="00103E6A"/>
    <w:rsid w:val="00113821"/>
    <w:rsid w:val="00121BDB"/>
    <w:rsid w:val="00127ACE"/>
    <w:rsid w:val="00134E0F"/>
    <w:rsid w:val="00137CAC"/>
    <w:rsid w:val="00146B57"/>
    <w:rsid w:val="00152CFD"/>
    <w:rsid w:val="001536E7"/>
    <w:rsid w:val="001570D2"/>
    <w:rsid w:val="00176F46"/>
    <w:rsid w:val="0018189E"/>
    <w:rsid w:val="00184B73"/>
    <w:rsid w:val="001875CC"/>
    <w:rsid w:val="001A06AC"/>
    <w:rsid w:val="001A2DEA"/>
    <w:rsid w:val="001A5BDF"/>
    <w:rsid w:val="001A768C"/>
    <w:rsid w:val="001C5098"/>
    <w:rsid w:val="001C72BF"/>
    <w:rsid w:val="001E3F74"/>
    <w:rsid w:val="001E74A9"/>
    <w:rsid w:val="00201533"/>
    <w:rsid w:val="0021081D"/>
    <w:rsid w:val="00215210"/>
    <w:rsid w:val="002417DB"/>
    <w:rsid w:val="00246F0A"/>
    <w:rsid w:val="00256FCA"/>
    <w:rsid w:val="00294EFF"/>
    <w:rsid w:val="002C1A5B"/>
    <w:rsid w:val="002D2051"/>
    <w:rsid w:val="002E0277"/>
    <w:rsid w:val="002E7235"/>
    <w:rsid w:val="002F23FF"/>
    <w:rsid w:val="00303CA6"/>
    <w:rsid w:val="003218D1"/>
    <w:rsid w:val="00322201"/>
    <w:rsid w:val="00322F16"/>
    <w:rsid w:val="00341FAC"/>
    <w:rsid w:val="00344AA7"/>
    <w:rsid w:val="00347C65"/>
    <w:rsid w:val="00392308"/>
    <w:rsid w:val="00395907"/>
    <w:rsid w:val="003B1C71"/>
    <w:rsid w:val="003B6C31"/>
    <w:rsid w:val="003C2101"/>
    <w:rsid w:val="003D316A"/>
    <w:rsid w:val="003D4EF7"/>
    <w:rsid w:val="003F0966"/>
    <w:rsid w:val="00402483"/>
    <w:rsid w:val="004062E5"/>
    <w:rsid w:val="0041261D"/>
    <w:rsid w:val="0041523C"/>
    <w:rsid w:val="00433402"/>
    <w:rsid w:val="00436CDD"/>
    <w:rsid w:val="00457F7B"/>
    <w:rsid w:val="00483E5F"/>
    <w:rsid w:val="004924FD"/>
    <w:rsid w:val="004D5A67"/>
    <w:rsid w:val="004E3D6F"/>
    <w:rsid w:val="004E5F2B"/>
    <w:rsid w:val="00513F4F"/>
    <w:rsid w:val="00544878"/>
    <w:rsid w:val="00562D8C"/>
    <w:rsid w:val="0056457A"/>
    <w:rsid w:val="0058381D"/>
    <w:rsid w:val="00585885"/>
    <w:rsid w:val="00595152"/>
    <w:rsid w:val="00596287"/>
    <w:rsid w:val="005A1B57"/>
    <w:rsid w:val="005C5118"/>
    <w:rsid w:val="005C61A7"/>
    <w:rsid w:val="005D6B0D"/>
    <w:rsid w:val="005E1DA1"/>
    <w:rsid w:val="006106FC"/>
    <w:rsid w:val="00624D45"/>
    <w:rsid w:val="00645463"/>
    <w:rsid w:val="00653F01"/>
    <w:rsid w:val="00660BFD"/>
    <w:rsid w:val="00682DC8"/>
    <w:rsid w:val="00682DCE"/>
    <w:rsid w:val="00684E64"/>
    <w:rsid w:val="006A58C3"/>
    <w:rsid w:val="006A5A86"/>
    <w:rsid w:val="006D42D5"/>
    <w:rsid w:val="006E4CF0"/>
    <w:rsid w:val="006F2729"/>
    <w:rsid w:val="006F5AA7"/>
    <w:rsid w:val="00713166"/>
    <w:rsid w:val="007149CA"/>
    <w:rsid w:val="00724534"/>
    <w:rsid w:val="00736681"/>
    <w:rsid w:val="007453ED"/>
    <w:rsid w:val="007530E0"/>
    <w:rsid w:val="00754D5A"/>
    <w:rsid w:val="0077042F"/>
    <w:rsid w:val="00784C1A"/>
    <w:rsid w:val="00787615"/>
    <w:rsid w:val="00794B48"/>
    <w:rsid w:val="007B567B"/>
    <w:rsid w:val="007F0136"/>
    <w:rsid w:val="0080263E"/>
    <w:rsid w:val="00812AB9"/>
    <w:rsid w:val="00816C7F"/>
    <w:rsid w:val="00826B77"/>
    <w:rsid w:val="00842687"/>
    <w:rsid w:val="00852EA9"/>
    <w:rsid w:val="00856D69"/>
    <w:rsid w:val="00862401"/>
    <w:rsid w:val="008660FA"/>
    <w:rsid w:val="00870DB0"/>
    <w:rsid w:val="00872D97"/>
    <w:rsid w:val="0088011A"/>
    <w:rsid w:val="00887A58"/>
    <w:rsid w:val="00893209"/>
    <w:rsid w:val="008E17C5"/>
    <w:rsid w:val="008F40E6"/>
    <w:rsid w:val="008F4FE2"/>
    <w:rsid w:val="009076ED"/>
    <w:rsid w:val="009109B3"/>
    <w:rsid w:val="00913E4E"/>
    <w:rsid w:val="00925161"/>
    <w:rsid w:val="00930E26"/>
    <w:rsid w:val="00937E67"/>
    <w:rsid w:val="0094082C"/>
    <w:rsid w:val="009413F6"/>
    <w:rsid w:val="00993E2A"/>
    <w:rsid w:val="009A0E53"/>
    <w:rsid w:val="009C0CEC"/>
    <w:rsid w:val="009D2656"/>
    <w:rsid w:val="009E49E3"/>
    <w:rsid w:val="00A034A0"/>
    <w:rsid w:val="00A035CC"/>
    <w:rsid w:val="00A03677"/>
    <w:rsid w:val="00A03C19"/>
    <w:rsid w:val="00A059A8"/>
    <w:rsid w:val="00A13500"/>
    <w:rsid w:val="00A42063"/>
    <w:rsid w:val="00A73880"/>
    <w:rsid w:val="00A948DE"/>
    <w:rsid w:val="00AA7E98"/>
    <w:rsid w:val="00AB51A3"/>
    <w:rsid w:val="00AE0ADF"/>
    <w:rsid w:val="00AF6848"/>
    <w:rsid w:val="00B2000A"/>
    <w:rsid w:val="00B20838"/>
    <w:rsid w:val="00B340B0"/>
    <w:rsid w:val="00B45CF5"/>
    <w:rsid w:val="00B5510E"/>
    <w:rsid w:val="00B663D6"/>
    <w:rsid w:val="00B81A8C"/>
    <w:rsid w:val="00B87C24"/>
    <w:rsid w:val="00B97B25"/>
    <w:rsid w:val="00BD2DEB"/>
    <w:rsid w:val="00BD5EFA"/>
    <w:rsid w:val="00BF0289"/>
    <w:rsid w:val="00C00036"/>
    <w:rsid w:val="00C20168"/>
    <w:rsid w:val="00C24969"/>
    <w:rsid w:val="00C26FBB"/>
    <w:rsid w:val="00C4784E"/>
    <w:rsid w:val="00C54C75"/>
    <w:rsid w:val="00C55271"/>
    <w:rsid w:val="00C640A9"/>
    <w:rsid w:val="00C663F8"/>
    <w:rsid w:val="00C67EF2"/>
    <w:rsid w:val="00C7483E"/>
    <w:rsid w:val="00C76822"/>
    <w:rsid w:val="00C80B94"/>
    <w:rsid w:val="00C94D94"/>
    <w:rsid w:val="00C952DC"/>
    <w:rsid w:val="00CA359A"/>
    <w:rsid w:val="00CB6694"/>
    <w:rsid w:val="00CC71DA"/>
    <w:rsid w:val="00CD054F"/>
    <w:rsid w:val="00CE2611"/>
    <w:rsid w:val="00CE3F50"/>
    <w:rsid w:val="00CE7A16"/>
    <w:rsid w:val="00CF5CD7"/>
    <w:rsid w:val="00CF6D25"/>
    <w:rsid w:val="00D22258"/>
    <w:rsid w:val="00D222A6"/>
    <w:rsid w:val="00D329AA"/>
    <w:rsid w:val="00D3443E"/>
    <w:rsid w:val="00D71536"/>
    <w:rsid w:val="00D729FD"/>
    <w:rsid w:val="00D72B2A"/>
    <w:rsid w:val="00D7680C"/>
    <w:rsid w:val="00D856F4"/>
    <w:rsid w:val="00D9622B"/>
    <w:rsid w:val="00DA31E9"/>
    <w:rsid w:val="00DA3C8A"/>
    <w:rsid w:val="00DB6C82"/>
    <w:rsid w:val="00DD10B8"/>
    <w:rsid w:val="00DE3715"/>
    <w:rsid w:val="00DF6FA4"/>
    <w:rsid w:val="00E069C7"/>
    <w:rsid w:val="00E1755F"/>
    <w:rsid w:val="00E218BE"/>
    <w:rsid w:val="00E26DF1"/>
    <w:rsid w:val="00E37BA4"/>
    <w:rsid w:val="00E77790"/>
    <w:rsid w:val="00EA2F79"/>
    <w:rsid w:val="00EA3958"/>
    <w:rsid w:val="00EB0467"/>
    <w:rsid w:val="00EB789A"/>
    <w:rsid w:val="00EC0C9C"/>
    <w:rsid w:val="00EC7AC3"/>
    <w:rsid w:val="00ED7341"/>
    <w:rsid w:val="00EE2D48"/>
    <w:rsid w:val="00EE3929"/>
    <w:rsid w:val="00EF14F8"/>
    <w:rsid w:val="00EF2D75"/>
    <w:rsid w:val="00EF4848"/>
    <w:rsid w:val="00F00726"/>
    <w:rsid w:val="00F021DC"/>
    <w:rsid w:val="00F04DAA"/>
    <w:rsid w:val="00F311CE"/>
    <w:rsid w:val="00F40EAE"/>
    <w:rsid w:val="00F53F45"/>
    <w:rsid w:val="00F7615C"/>
    <w:rsid w:val="00FA281A"/>
    <w:rsid w:val="00FC6749"/>
    <w:rsid w:val="00FF5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8DE"/>
    <w:pPr>
      <w:spacing w:after="0" w:line="240" w:lineRule="auto"/>
    </w:pPr>
    <w:rPr>
      <w:sz w:val="20"/>
      <w:szCs w:val="20"/>
    </w:rPr>
  </w:style>
  <w:style w:type="paragraph" w:styleId="Heading1">
    <w:name w:val="heading 1"/>
    <w:basedOn w:val="Normal"/>
    <w:next w:val="Normal"/>
    <w:link w:val="Heading1Char"/>
    <w:uiPriority w:val="9"/>
    <w:qFormat/>
    <w:rsid w:val="00A948DE"/>
    <w:pPr>
      <w:outlineLvl w:val="0"/>
    </w:pPr>
    <w:rPr>
      <w:b/>
      <w:color w:val="663300" w:themeColor="text2"/>
      <w:sz w:val="28"/>
      <w:szCs w:val="28"/>
    </w:rPr>
  </w:style>
  <w:style w:type="paragraph" w:styleId="Heading2">
    <w:name w:val="heading 2"/>
    <w:basedOn w:val="Normal"/>
    <w:next w:val="Normal"/>
    <w:link w:val="Heading2Char"/>
    <w:uiPriority w:val="9"/>
    <w:unhideWhenUsed/>
    <w:qFormat/>
    <w:rsid w:val="00A948DE"/>
    <w:pPr>
      <w:outlineLvl w:val="1"/>
    </w:pPr>
    <w:rPr>
      <w:i/>
      <w:color w:val="000000" w:themeColor="text1"/>
      <w:sz w:val="24"/>
      <w:szCs w:val="24"/>
      <w:u w:val="single"/>
    </w:rPr>
  </w:style>
  <w:style w:type="paragraph" w:styleId="Heading3">
    <w:name w:val="heading 3"/>
    <w:basedOn w:val="Normal"/>
    <w:next w:val="Normal"/>
    <w:link w:val="Heading3Char"/>
    <w:uiPriority w:val="9"/>
    <w:unhideWhenUsed/>
    <w:qFormat/>
    <w:rsid w:val="00A948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CE0"/>
    <w:pPr>
      <w:tabs>
        <w:tab w:val="center" w:pos="4680"/>
        <w:tab w:val="right" w:pos="9360"/>
      </w:tabs>
    </w:pPr>
  </w:style>
  <w:style w:type="character" w:customStyle="1" w:styleId="HeaderChar">
    <w:name w:val="Header Char"/>
    <w:basedOn w:val="DefaultParagraphFont"/>
    <w:link w:val="Header"/>
    <w:uiPriority w:val="99"/>
    <w:rsid w:val="00081CE0"/>
  </w:style>
  <w:style w:type="paragraph" w:styleId="Footer">
    <w:name w:val="footer"/>
    <w:basedOn w:val="Normal"/>
    <w:link w:val="FooterChar"/>
    <w:uiPriority w:val="99"/>
    <w:unhideWhenUsed/>
    <w:rsid w:val="00081CE0"/>
    <w:pPr>
      <w:tabs>
        <w:tab w:val="center" w:pos="4680"/>
        <w:tab w:val="right" w:pos="9360"/>
      </w:tabs>
    </w:pPr>
  </w:style>
  <w:style w:type="character" w:customStyle="1" w:styleId="FooterChar">
    <w:name w:val="Footer Char"/>
    <w:basedOn w:val="DefaultParagraphFont"/>
    <w:link w:val="Footer"/>
    <w:uiPriority w:val="99"/>
    <w:rsid w:val="00081CE0"/>
  </w:style>
  <w:style w:type="paragraph" w:styleId="BalloonText">
    <w:name w:val="Balloon Text"/>
    <w:basedOn w:val="Normal"/>
    <w:link w:val="BalloonTextChar"/>
    <w:uiPriority w:val="99"/>
    <w:semiHidden/>
    <w:unhideWhenUsed/>
    <w:rsid w:val="00081CE0"/>
    <w:rPr>
      <w:rFonts w:ascii="Tahoma" w:hAnsi="Tahoma" w:cs="Tahoma"/>
      <w:sz w:val="16"/>
      <w:szCs w:val="16"/>
    </w:rPr>
  </w:style>
  <w:style w:type="character" w:customStyle="1" w:styleId="BalloonTextChar">
    <w:name w:val="Balloon Text Char"/>
    <w:basedOn w:val="DefaultParagraphFont"/>
    <w:link w:val="BalloonText"/>
    <w:uiPriority w:val="99"/>
    <w:semiHidden/>
    <w:rsid w:val="00081CE0"/>
    <w:rPr>
      <w:rFonts w:ascii="Tahoma" w:hAnsi="Tahoma" w:cs="Tahoma"/>
      <w:sz w:val="16"/>
      <w:szCs w:val="16"/>
    </w:rPr>
  </w:style>
  <w:style w:type="character" w:styleId="PlaceholderText">
    <w:name w:val="Placeholder Text"/>
    <w:basedOn w:val="DefaultParagraphFont"/>
    <w:uiPriority w:val="99"/>
    <w:semiHidden/>
    <w:rsid w:val="00081CE0"/>
    <w:rPr>
      <w:color w:val="808080"/>
    </w:rPr>
  </w:style>
  <w:style w:type="table" w:styleId="TableGrid">
    <w:name w:val="Table Grid"/>
    <w:basedOn w:val="TableNormal"/>
    <w:uiPriority w:val="59"/>
    <w:rsid w:val="00B663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D10B8"/>
    <w:rPr>
      <w:color w:val="0000FF" w:themeColor="hyperlink"/>
      <w:u w:val="single"/>
    </w:rPr>
  </w:style>
  <w:style w:type="paragraph" w:styleId="Caption">
    <w:name w:val="caption"/>
    <w:basedOn w:val="Normal"/>
    <w:next w:val="Normal"/>
    <w:uiPriority w:val="35"/>
    <w:unhideWhenUsed/>
    <w:qFormat/>
    <w:rsid w:val="00A059A8"/>
    <w:pPr>
      <w:jc w:val="center"/>
    </w:pPr>
    <w:rPr>
      <w:b/>
      <w:bCs/>
      <w:color w:val="144352" w:themeColor="accent1"/>
      <w:sz w:val="18"/>
      <w:szCs w:val="18"/>
    </w:rPr>
  </w:style>
  <w:style w:type="paragraph" w:styleId="FootnoteText">
    <w:name w:val="footnote text"/>
    <w:basedOn w:val="Normal"/>
    <w:link w:val="FootnoteTextChar"/>
    <w:uiPriority w:val="99"/>
    <w:unhideWhenUsed/>
    <w:rsid w:val="00152CFD"/>
  </w:style>
  <w:style w:type="character" w:customStyle="1" w:styleId="FootnoteTextChar">
    <w:name w:val="Footnote Text Char"/>
    <w:basedOn w:val="DefaultParagraphFont"/>
    <w:link w:val="FootnoteText"/>
    <w:uiPriority w:val="99"/>
    <w:rsid w:val="00152CFD"/>
    <w:rPr>
      <w:sz w:val="20"/>
      <w:szCs w:val="20"/>
    </w:rPr>
  </w:style>
  <w:style w:type="character" w:styleId="FootnoteReference">
    <w:name w:val="footnote reference"/>
    <w:basedOn w:val="DefaultParagraphFont"/>
    <w:uiPriority w:val="99"/>
    <w:semiHidden/>
    <w:unhideWhenUsed/>
    <w:rsid w:val="00152CFD"/>
    <w:rPr>
      <w:vertAlign w:val="superscript"/>
    </w:rPr>
  </w:style>
  <w:style w:type="paragraph" w:styleId="EndnoteText">
    <w:name w:val="endnote text"/>
    <w:basedOn w:val="Normal"/>
    <w:link w:val="EndnoteTextChar"/>
    <w:uiPriority w:val="99"/>
    <w:semiHidden/>
    <w:unhideWhenUsed/>
    <w:rsid w:val="007F0136"/>
  </w:style>
  <w:style w:type="character" w:customStyle="1" w:styleId="EndnoteTextChar">
    <w:name w:val="Endnote Text Char"/>
    <w:basedOn w:val="DefaultParagraphFont"/>
    <w:link w:val="EndnoteText"/>
    <w:uiPriority w:val="99"/>
    <w:semiHidden/>
    <w:rsid w:val="007F0136"/>
    <w:rPr>
      <w:sz w:val="20"/>
      <w:szCs w:val="20"/>
    </w:rPr>
  </w:style>
  <w:style w:type="character" w:styleId="EndnoteReference">
    <w:name w:val="endnote reference"/>
    <w:basedOn w:val="DefaultParagraphFont"/>
    <w:uiPriority w:val="99"/>
    <w:semiHidden/>
    <w:unhideWhenUsed/>
    <w:rsid w:val="007F0136"/>
    <w:rPr>
      <w:vertAlign w:val="superscript"/>
    </w:rPr>
  </w:style>
  <w:style w:type="paragraph" w:styleId="ListParagraph">
    <w:name w:val="List Paragraph"/>
    <w:basedOn w:val="Normal"/>
    <w:uiPriority w:val="34"/>
    <w:qFormat/>
    <w:rsid w:val="00023925"/>
    <w:pPr>
      <w:ind w:left="720"/>
      <w:contextualSpacing/>
    </w:pPr>
  </w:style>
  <w:style w:type="character" w:styleId="FollowedHyperlink">
    <w:name w:val="FollowedHyperlink"/>
    <w:basedOn w:val="DefaultParagraphFont"/>
    <w:uiPriority w:val="99"/>
    <w:semiHidden/>
    <w:unhideWhenUsed/>
    <w:rsid w:val="00E77790"/>
    <w:rPr>
      <w:color w:val="800080" w:themeColor="followedHyperlink"/>
      <w:u w:val="single"/>
    </w:rPr>
  </w:style>
  <w:style w:type="character" w:customStyle="1" w:styleId="Heading1Char">
    <w:name w:val="Heading 1 Char"/>
    <w:basedOn w:val="DefaultParagraphFont"/>
    <w:link w:val="Heading1"/>
    <w:uiPriority w:val="9"/>
    <w:rsid w:val="00A948DE"/>
    <w:rPr>
      <w:b/>
      <w:color w:val="663300" w:themeColor="text2"/>
      <w:sz w:val="28"/>
      <w:szCs w:val="28"/>
    </w:rPr>
  </w:style>
  <w:style w:type="character" w:customStyle="1" w:styleId="Heading2Char">
    <w:name w:val="Heading 2 Char"/>
    <w:basedOn w:val="DefaultParagraphFont"/>
    <w:link w:val="Heading2"/>
    <w:uiPriority w:val="9"/>
    <w:rsid w:val="00A948DE"/>
    <w:rPr>
      <w:i/>
      <w:color w:val="000000" w:themeColor="text1"/>
      <w:sz w:val="24"/>
      <w:szCs w:val="24"/>
      <w:u w:val="single"/>
    </w:rPr>
  </w:style>
  <w:style w:type="character" w:customStyle="1" w:styleId="Heading3Char">
    <w:name w:val="Heading 3 Char"/>
    <w:basedOn w:val="DefaultParagraphFont"/>
    <w:link w:val="Heading3"/>
    <w:uiPriority w:val="9"/>
    <w:rsid w:val="00A948DE"/>
    <w:rPr>
      <w:b/>
    </w:rPr>
  </w:style>
  <w:style w:type="paragraph" w:styleId="Title">
    <w:name w:val="Title"/>
    <w:basedOn w:val="Header"/>
    <w:next w:val="Normal"/>
    <w:link w:val="TitleChar"/>
    <w:uiPriority w:val="10"/>
    <w:qFormat/>
    <w:rsid w:val="00A948DE"/>
    <w:rPr>
      <w:b/>
      <w:sz w:val="40"/>
      <w:szCs w:val="40"/>
    </w:rPr>
  </w:style>
  <w:style w:type="character" w:customStyle="1" w:styleId="TitleChar">
    <w:name w:val="Title Char"/>
    <w:basedOn w:val="DefaultParagraphFont"/>
    <w:link w:val="Title"/>
    <w:uiPriority w:val="10"/>
    <w:rsid w:val="00A948DE"/>
    <w:rPr>
      <w:b/>
      <w:sz w:val="40"/>
      <w:szCs w:val="40"/>
    </w:rPr>
  </w:style>
  <w:style w:type="paragraph" w:styleId="Subtitle">
    <w:name w:val="Subtitle"/>
    <w:basedOn w:val="FootnoteText"/>
    <w:next w:val="Normal"/>
    <w:link w:val="SubtitleChar"/>
    <w:uiPriority w:val="11"/>
    <w:qFormat/>
    <w:rsid w:val="00A059A8"/>
    <w:rPr>
      <w:sz w:val="18"/>
      <w:szCs w:val="18"/>
    </w:rPr>
  </w:style>
  <w:style w:type="character" w:customStyle="1" w:styleId="SubtitleChar">
    <w:name w:val="Subtitle Char"/>
    <w:basedOn w:val="DefaultParagraphFont"/>
    <w:link w:val="Subtitle"/>
    <w:uiPriority w:val="11"/>
    <w:rsid w:val="00A059A8"/>
    <w:rPr>
      <w:sz w:val="18"/>
      <w:szCs w:val="18"/>
    </w:rPr>
  </w:style>
  <w:style w:type="table" w:styleId="MediumList2-Accent2">
    <w:name w:val="Medium List 2 Accent 2"/>
    <w:basedOn w:val="TableNormal"/>
    <w:uiPriority w:val="66"/>
    <w:rsid w:val="00EF2D7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4643F" w:themeColor="accent2"/>
        <w:left w:val="single" w:sz="8" w:space="0" w:color="A4643F" w:themeColor="accent2"/>
        <w:bottom w:val="single" w:sz="8" w:space="0" w:color="A4643F" w:themeColor="accent2"/>
        <w:right w:val="single" w:sz="8" w:space="0" w:color="A4643F"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A4643F" w:themeColor="accent2"/>
          <w:right w:val="nil"/>
          <w:insideH w:val="nil"/>
          <w:insideV w:val="nil"/>
        </w:tcBorders>
        <w:shd w:val="clear" w:color="auto" w:fill="FFFFFF" w:themeFill="background1"/>
      </w:tcPr>
    </w:tblStylePr>
    <w:tblStylePr w:type="lastRow">
      <w:tblPr/>
      <w:tcPr>
        <w:tcBorders>
          <w:top w:val="single" w:sz="8" w:space="0" w:color="A4643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4643F" w:themeColor="accent2"/>
          <w:insideH w:val="nil"/>
          <w:insideV w:val="nil"/>
        </w:tcBorders>
        <w:shd w:val="clear" w:color="auto" w:fill="FFFFFF" w:themeFill="background1"/>
      </w:tcPr>
    </w:tblStylePr>
    <w:tblStylePr w:type="lastCol">
      <w:tblPr/>
      <w:tcPr>
        <w:tcBorders>
          <w:top w:val="nil"/>
          <w:left w:val="single" w:sz="8" w:space="0" w:color="A464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7CC" w:themeFill="accent2" w:themeFillTint="3F"/>
      </w:tcPr>
    </w:tblStylePr>
    <w:tblStylePr w:type="band1Horz">
      <w:tblPr/>
      <w:tcPr>
        <w:tcBorders>
          <w:top w:val="nil"/>
          <w:bottom w:val="nil"/>
          <w:insideH w:val="nil"/>
          <w:insideV w:val="nil"/>
        </w:tcBorders>
        <w:shd w:val="clear" w:color="auto" w:fill="EBD7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3443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44352" w:themeColor="accent1"/>
        <w:left w:val="single" w:sz="8" w:space="0" w:color="144352" w:themeColor="accent1"/>
        <w:bottom w:val="single" w:sz="8" w:space="0" w:color="144352" w:themeColor="accent1"/>
        <w:right w:val="single" w:sz="8" w:space="0" w:color="14435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44352" w:themeColor="accent1"/>
          <w:right w:val="nil"/>
          <w:insideH w:val="nil"/>
          <w:insideV w:val="nil"/>
        </w:tcBorders>
        <w:shd w:val="clear" w:color="auto" w:fill="FFFFFF" w:themeFill="background1"/>
      </w:tcPr>
    </w:tblStylePr>
    <w:tblStylePr w:type="lastRow">
      <w:tblPr/>
      <w:tcPr>
        <w:tcBorders>
          <w:top w:val="single" w:sz="8" w:space="0" w:color="14435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4352" w:themeColor="accent1"/>
          <w:insideH w:val="nil"/>
          <w:insideV w:val="nil"/>
        </w:tcBorders>
        <w:shd w:val="clear" w:color="auto" w:fill="FFFFFF" w:themeFill="background1"/>
      </w:tcPr>
    </w:tblStylePr>
    <w:tblStylePr w:type="lastCol">
      <w:tblPr/>
      <w:tcPr>
        <w:tcBorders>
          <w:top w:val="nil"/>
          <w:left w:val="single" w:sz="8" w:space="0" w:color="14435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DCEB" w:themeFill="accent1" w:themeFillTint="3F"/>
      </w:tcPr>
    </w:tblStylePr>
    <w:tblStylePr w:type="band1Horz">
      <w:tblPr/>
      <w:tcPr>
        <w:tcBorders>
          <w:top w:val="nil"/>
          <w:bottom w:val="nil"/>
          <w:insideH w:val="nil"/>
          <w:insideV w:val="nil"/>
        </w:tcBorders>
        <w:shd w:val="clear" w:color="auto" w:fill="ADDC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D344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464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4643F" w:themeFill="accent2"/>
      </w:tcPr>
    </w:tblStylePr>
    <w:tblStylePr w:type="lastCol">
      <w:rPr>
        <w:b/>
        <w:bCs/>
        <w:color w:val="FFFFFF" w:themeColor="background1"/>
      </w:rPr>
      <w:tblPr/>
      <w:tcPr>
        <w:tcBorders>
          <w:left w:val="nil"/>
          <w:right w:val="nil"/>
          <w:insideH w:val="nil"/>
          <w:insideV w:val="nil"/>
        </w:tcBorders>
        <w:shd w:val="clear" w:color="auto" w:fill="A464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DOResearch">
    <w:name w:val="DO Research"/>
    <w:basedOn w:val="TableNormal"/>
    <w:uiPriority w:val="99"/>
    <w:qFormat/>
    <w:rsid w:val="000E1D48"/>
    <w:pPr>
      <w:spacing w:after="0" w:line="240" w:lineRule="auto"/>
    </w:pPr>
    <w:rPr>
      <w:sz w:val="20"/>
    </w:rPr>
    <w:tblPr>
      <w:tblStyleRowBandSize w:val="1"/>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rPr>
      <w:jc w:val="center"/>
    </w:trPr>
    <w:tblStylePr w:type="firstRow">
      <w:rPr>
        <w:color w:val="FFFFFF" w:themeColor="background1"/>
      </w:rPr>
      <w:tblPr/>
      <w:tcPr>
        <w:shd w:val="clear" w:color="auto" w:fill="663300" w:themeFill="accent6"/>
      </w:tcPr>
    </w:tblStylePr>
    <w:tblStylePr w:type="firstCol">
      <w:rPr>
        <w:rFonts w:asciiTheme="minorHAnsi" w:hAnsiTheme="minorHAnsi"/>
        <w:b/>
        <w:sz w:val="20"/>
      </w:rPr>
    </w:tblStylePr>
    <w:tblStylePr w:type="band2Horz">
      <w:tblPr/>
      <w:tcPr>
        <w:shd w:val="clear" w:color="auto" w:fill="CCC7C0" w:themeFill="accent5"/>
      </w:tcPr>
    </w:tblStylePr>
    <w:tblStylePr w:type="nwCell">
      <w:rPr>
        <w:b w:val="0"/>
      </w:rPr>
    </w:tblStylePr>
  </w:style>
  <w:style w:type="character" w:styleId="CommentReference">
    <w:name w:val="annotation reference"/>
    <w:basedOn w:val="DefaultParagraphFont"/>
    <w:uiPriority w:val="99"/>
    <w:semiHidden/>
    <w:unhideWhenUsed/>
    <w:rsid w:val="00682DC8"/>
    <w:rPr>
      <w:sz w:val="16"/>
      <w:szCs w:val="16"/>
    </w:rPr>
  </w:style>
  <w:style w:type="paragraph" w:styleId="CommentText">
    <w:name w:val="annotation text"/>
    <w:basedOn w:val="Normal"/>
    <w:link w:val="CommentTextChar"/>
    <w:uiPriority w:val="99"/>
    <w:semiHidden/>
    <w:unhideWhenUsed/>
    <w:rsid w:val="00682DC8"/>
  </w:style>
  <w:style w:type="character" w:customStyle="1" w:styleId="CommentTextChar">
    <w:name w:val="Comment Text Char"/>
    <w:basedOn w:val="DefaultParagraphFont"/>
    <w:link w:val="CommentText"/>
    <w:uiPriority w:val="99"/>
    <w:semiHidden/>
    <w:rsid w:val="00682DC8"/>
    <w:rPr>
      <w:sz w:val="20"/>
      <w:szCs w:val="20"/>
    </w:rPr>
  </w:style>
  <w:style w:type="paragraph" w:styleId="CommentSubject">
    <w:name w:val="annotation subject"/>
    <w:basedOn w:val="CommentText"/>
    <w:next w:val="CommentText"/>
    <w:link w:val="CommentSubjectChar"/>
    <w:uiPriority w:val="99"/>
    <w:semiHidden/>
    <w:unhideWhenUsed/>
    <w:rsid w:val="00682DC8"/>
    <w:rPr>
      <w:b/>
      <w:bCs/>
    </w:rPr>
  </w:style>
  <w:style w:type="character" w:customStyle="1" w:styleId="CommentSubjectChar">
    <w:name w:val="Comment Subject Char"/>
    <w:basedOn w:val="CommentTextChar"/>
    <w:link w:val="CommentSubject"/>
    <w:uiPriority w:val="99"/>
    <w:semiHidden/>
    <w:rsid w:val="00682D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39657">
      <w:bodyDiv w:val="1"/>
      <w:marLeft w:val="0"/>
      <w:marRight w:val="0"/>
      <w:marTop w:val="0"/>
      <w:marBottom w:val="0"/>
      <w:divBdr>
        <w:top w:val="none" w:sz="0" w:space="0" w:color="auto"/>
        <w:left w:val="none" w:sz="0" w:space="0" w:color="auto"/>
        <w:bottom w:val="none" w:sz="0" w:space="0" w:color="auto"/>
        <w:right w:val="none" w:sz="0" w:space="0" w:color="auto"/>
      </w:divBdr>
    </w:div>
    <w:div w:id="251359185">
      <w:bodyDiv w:val="1"/>
      <w:marLeft w:val="0"/>
      <w:marRight w:val="0"/>
      <w:marTop w:val="0"/>
      <w:marBottom w:val="0"/>
      <w:divBdr>
        <w:top w:val="none" w:sz="0" w:space="0" w:color="auto"/>
        <w:left w:val="none" w:sz="0" w:space="0" w:color="auto"/>
        <w:bottom w:val="none" w:sz="0" w:space="0" w:color="auto"/>
        <w:right w:val="none" w:sz="0" w:space="0" w:color="auto"/>
      </w:divBdr>
    </w:div>
    <w:div w:id="335117503">
      <w:bodyDiv w:val="1"/>
      <w:marLeft w:val="0"/>
      <w:marRight w:val="0"/>
      <w:marTop w:val="0"/>
      <w:marBottom w:val="0"/>
      <w:divBdr>
        <w:top w:val="none" w:sz="0" w:space="0" w:color="auto"/>
        <w:left w:val="none" w:sz="0" w:space="0" w:color="auto"/>
        <w:bottom w:val="none" w:sz="0" w:space="0" w:color="auto"/>
        <w:right w:val="none" w:sz="0" w:space="0" w:color="auto"/>
      </w:divBdr>
    </w:div>
    <w:div w:id="454955710">
      <w:bodyDiv w:val="1"/>
      <w:marLeft w:val="0"/>
      <w:marRight w:val="0"/>
      <w:marTop w:val="0"/>
      <w:marBottom w:val="0"/>
      <w:divBdr>
        <w:top w:val="none" w:sz="0" w:space="0" w:color="auto"/>
        <w:left w:val="none" w:sz="0" w:space="0" w:color="auto"/>
        <w:bottom w:val="none" w:sz="0" w:space="0" w:color="auto"/>
        <w:right w:val="none" w:sz="0" w:space="0" w:color="auto"/>
      </w:divBdr>
      <w:divsChild>
        <w:div w:id="1035154713">
          <w:marLeft w:val="0"/>
          <w:marRight w:val="0"/>
          <w:marTop w:val="0"/>
          <w:marBottom w:val="0"/>
          <w:divBdr>
            <w:top w:val="none" w:sz="0" w:space="0" w:color="auto"/>
            <w:left w:val="none" w:sz="0" w:space="0" w:color="auto"/>
            <w:bottom w:val="none" w:sz="0" w:space="0" w:color="auto"/>
            <w:right w:val="none" w:sz="0" w:space="0" w:color="auto"/>
          </w:divBdr>
          <w:divsChild>
            <w:div w:id="13186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4969">
      <w:bodyDiv w:val="1"/>
      <w:marLeft w:val="0"/>
      <w:marRight w:val="0"/>
      <w:marTop w:val="0"/>
      <w:marBottom w:val="0"/>
      <w:divBdr>
        <w:top w:val="none" w:sz="0" w:space="0" w:color="auto"/>
        <w:left w:val="none" w:sz="0" w:space="0" w:color="auto"/>
        <w:bottom w:val="none" w:sz="0" w:space="0" w:color="auto"/>
        <w:right w:val="none" w:sz="0" w:space="0" w:color="auto"/>
      </w:divBdr>
    </w:div>
    <w:div w:id="969289803">
      <w:bodyDiv w:val="1"/>
      <w:marLeft w:val="0"/>
      <w:marRight w:val="0"/>
      <w:marTop w:val="0"/>
      <w:marBottom w:val="0"/>
      <w:divBdr>
        <w:top w:val="none" w:sz="0" w:space="0" w:color="auto"/>
        <w:left w:val="none" w:sz="0" w:space="0" w:color="auto"/>
        <w:bottom w:val="none" w:sz="0" w:space="0" w:color="auto"/>
        <w:right w:val="none" w:sz="0" w:space="0" w:color="auto"/>
      </w:divBdr>
    </w:div>
    <w:div w:id="1355692717">
      <w:bodyDiv w:val="1"/>
      <w:marLeft w:val="0"/>
      <w:marRight w:val="0"/>
      <w:marTop w:val="0"/>
      <w:marBottom w:val="0"/>
      <w:divBdr>
        <w:top w:val="none" w:sz="0" w:space="0" w:color="auto"/>
        <w:left w:val="none" w:sz="0" w:space="0" w:color="auto"/>
        <w:bottom w:val="none" w:sz="0" w:space="0" w:color="auto"/>
        <w:right w:val="none" w:sz="0" w:space="0" w:color="auto"/>
      </w:divBdr>
    </w:div>
    <w:div w:id="1432359429">
      <w:bodyDiv w:val="1"/>
      <w:marLeft w:val="0"/>
      <w:marRight w:val="0"/>
      <w:marTop w:val="0"/>
      <w:marBottom w:val="0"/>
      <w:divBdr>
        <w:top w:val="none" w:sz="0" w:space="0" w:color="auto"/>
        <w:left w:val="none" w:sz="0" w:space="0" w:color="auto"/>
        <w:bottom w:val="none" w:sz="0" w:space="0" w:color="auto"/>
        <w:right w:val="none" w:sz="0" w:space="0" w:color="auto"/>
      </w:divBdr>
    </w:div>
    <w:div w:id="1657031613">
      <w:bodyDiv w:val="1"/>
      <w:marLeft w:val="0"/>
      <w:marRight w:val="0"/>
      <w:marTop w:val="0"/>
      <w:marBottom w:val="0"/>
      <w:divBdr>
        <w:top w:val="none" w:sz="0" w:space="0" w:color="auto"/>
        <w:left w:val="none" w:sz="0" w:space="0" w:color="auto"/>
        <w:bottom w:val="none" w:sz="0" w:space="0" w:color="auto"/>
        <w:right w:val="none" w:sz="0" w:space="0" w:color="auto"/>
      </w:divBdr>
      <w:divsChild>
        <w:div w:id="1557204725">
          <w:marLeft w:val="0"/>
          <w:marRight w:val="0"/>
          <w:marTop w:val="0"/>
          <w:marBottom w:val="0"/>
          <w:divBdr>
            <w:top w:val="none" w:sz="0" w:space="0" w:color="auto"/>
            <w:left w:val="none" w:sz="0" w:space="0" w:color="auto"/>
            <w:bottom w:val="none" w:sz="0" w:space="0" w:color="auto"/>
            <w:right w:val="none" w:sz="0" w:space="0" w:color="auto"/>
          </w:divBdr>
          <w:divsChild>
            <w:div w:id="1966151550">
              <w:marLeft w:val="0"/>
              <w:marRight w:val="0"/>
              <w:marTop w:val="0"/>
              <w:marBottom w:val="0"/>
              <w:divBdr>
                <w:top w:val="none" w:sz="0" w:space="0" w:color="auto"/>
                <w:left w:val="none" w:sz="0" w:space="0" w:color="auto"/>
                <w:bottom w:val="none" w:sz="0" w:space="0" w:color="auto"/>
                <w:right w:val="none" w:sz="0" w:space="0" w:color="auto"/>
              </w:divBdr>
              <w:divsChild>
                <w:div w:id="609581391">
                  <w:marLeft w:val="0"/>
                  <w:marRight w:val="0"/>
                  <w:marTop w:val="0"/>
                  <w:marBottom w:val="0"/>
                  <w:divBdr>
                    <w:top w:val="none" w:sz="0" w:space="0" w:color="auto"/>
                    <w:left w:val="none" w:sz="0" w:space="0" w:color="auto"/>
                    <w:bottom w:val="none" w:sz="0" w:space="0" w:color="auto"/>
                    <w:right w:val="none" w:sz="0" w:space="0" w:color="auto"/>
                  </w:divBdr>
                  <w:divsChild>
                    <w:div w:id="7851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96155">
      <w:bodyDiv w:val="1"/>
      <w:marLeft w:val="0"/>
      <w:marRight w:val="0"/>
      <w:marTop w:val="0"/>
      <w:marBottom w:val="0"/>
      <w:divBdr>
        <w:top w:val="none" w:sz="0" w:space="0" w:color="auto"/>
        <w:left w:val="none" w:sz="0" w:space="0" w:color="auto"/>
        <w:bottom w:val="none" w:sz="0" w:space="0" w:color="auto"/>
        <w:right w:val="none" w:sz="0" w:space="0" w:color="auto"/>
      </w:divBdr>
    </w:div>
    <w:div w:id="17966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eia.gov/emeu/recs/recs2005/hc2005_tables/hc6airconditioningchar/excel/tablehc2.6.xls" TargetMode="External"/><Relationship Id="rId13" Type="http://schemas.openxmlformats.org/officeDocument/2006/relationships/hyperlink" Target="http://www.eia.gov/consumption/residential/" TargetMode="External"/><Relationship Id="rId3" Type="http://schemas.openxmlformats.org/officeDocument/2006/relationships/hyperlink" Target="http://www.eia.doe.gov/emeu/consumptionbriefs/recs/actrends/recs_ac_trends.html" TargetMode="External"/><Relationship Id="rId7" Type="http://schemas.openxmlformats.org/officeDocument/2006/relationships/hyperlink" Target="http://www.energystar.gov/index.cfm?c=airsrc_heat.pr_crit_as_heat_pumps" TargetMode="External"/><Relationship Id="rId12" Type="http://schemas.openxmlformats.org/officeDocument/2006/relationships/hyperlink" Target="http://www.eia.gov/consumption/residential/" TargetMode="External"/><Relationship Id="rId17" Type="http://schemas.openxmlformats.org/officeDocument/2006/relationships/hyperlink" Target="http://www.energystar.gov/index.cfm?c=revisions.room_air_conditioners_spec" TargetMode="External"/><Relationship Id="rId2" Type="http://schemas.openxmlformats.org/officeDocument/2006/relationships/hyperlink" Target="http://www1.eere.energy.gov/buildings/appliance_standards/residential/residential_cac_hp.html" TargetMode="External"/><Relationship Id="rId16" Type="http://schemas.openxmlformats.org/officeDocument/2006/relationships/hyperlink" Target="http://geoheat.oit.edu/ghp/survival.pdf" TargetMode="External"/><Relationship Id="rId1" Type="http://schemas.openxmlformats.org/officeDocument/2006/relationships/hyperlink" Target="http://www1.eere.energy.gov/buildings/appliance_standards/residential/pdfs/cac_finalrule.pdf" TargetMode="External"/><Relationship Id="rId6" Type="http://schemas.openxmlformats.org/officeDocument/2006/relationships/hyperlink" Target="http://www.energystar.gov/index.cfm?c=revisions.room_air_conditioners_spec" TargetMode="External"/><Relationship Id="rId11" Type="http://schemas.openxmlformats.org/officeDocument/2006/relationships/hyperlink" Target="http://downloads.energystar.gov/bi/qplist/Room%20Air%20Conditioners%20Product%20List.pdf" TargetMode="External"/><Relationship Id="rId5" Type="http://schemas.openxmlformats.org/officeDocument/2006/relationships/hyperlink" Target="http://www.energystar.gov/index.cfm?c=roomac.pr_crit_room_ac" TargetMode="External"/><Relationship Id="rId15" Type="http://schemas.openxmlformats.org/officeDocument/2006/relationships/hyperlink" Target="http://www.energystar.gov/index.cfm?c=geo_heat.pr_crit_geo_heat_pumps" TargetMode="External"/><Relationship Id="rId10" Type="http://schemas.openxmlformats.org/officeDocument/2006/relationships/hyperlink" Target="http://www.energystar.gov/ia/products/prod_lists/cac_ashp_prod_list.pdf" TargetMode="External"/><Relationship Id="rId4" Type="http://schemas.openxmlformats.org/officeDocument/2006/relationships/hyperlink" Target="http://www1.eere.energy.gov/buildings/appliance_standards/residential/pdfs/racrlbod.pdf" TargetMode="External"/><Relationship Id="rId9" Type="http://schemas.openxmlformats.org/officeDocument/2006/relationships/hyperlink" Target="http://www.energystar.gov/index.cfm?c=roomac.pr_properly_sized" TargetMode="External"/><Relationship Id="rId14" Type="http://schemas.openxmlformats.org/officeDocument/2006/relationships/hyperlink" Target="http://www.eia.gov/consumption/resident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6100C2727B49BB94EA2F76F03ED31F"/>
        <w:category>
          <w:name w:val="General"/>
          <w:gallery w:val="placeholder"/>
        </w:category>
        <w:types>
          <w:type w:val="bbPlcHdr"/>
        </w:types>
        <w:behaviors>
          <w:behavior w:val="content"/>
        </w:behaviors>
        <w:guid w:val="{ACD82C10-2EE7-4E5A-9B07-01E003D2C506}"/>
      </w:docPartPr>
      <w:docPartBody>
        <w:p w:rsidR="00CE0659" w:rsidRDefault="00CE0659">
          <w:pPr>
            <w:pStyle w:val="D96100C2727B49BB94EA2F76F03ED31F"/>
          </w:pPr>
          <w:r w:rsidRPr="003974E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MT-Identity-H">
    <w:panose1 w:val="00000000000000000000"/>
    <w:charset w:val="00"/>
    <w:family w:val="auto"/>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0659"/>
    <w:rsid w:val="001D78CB"/>
    <w:rsid w:val="0024647C"/>
    <w:rsid w:val="002635D3"/>
    <w:rsid w:val="00491245"/>
    <w:rsid w:val="00612814"/>
    <w:rsid w:val="007D6635"/>
    <w:rsid w:val="00831E1E"/>
    <w:rsid w:val="0087410C"/>
    <w:rsid w:val="008C2692"/>
    <w:rsid w:val="00BC0C9E"/>
    <w:rsid w:val="00C16D91"/>
    <w:rsid w:val="00CE0659"/>
    <w:rsid w:val="00D66B37"/>
    <w:rsid w:val="00DC68E8"/>
    <w:rsid w:val="00E46527"/>
    <w:rsid w:val="00E472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10C"/>
    <w:rPr>
      <w:color w:val="808080"/>
    </w:rPr>
  </w:style>
  <w:style w:type="paragraph" w:customStyle="1" w:styleId="D96100C2727B49BB94EA2F76F03ED31F">
    <w:name w:val="D96100C2727B49BB94EA2F76F03ED31F"/>
    <w:rsid w:val="00CE06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Direct Options">
      <a:dk1>
        <a:sysClr val="windowText" lastClr="000000"/>
      </a:dk1>
      <a:lt1>
        <a:sysClr val="window" lastClr="FFFFFF"/>
      </a:lt1>
      <a:dk2>
        <a:srgbClr val="663300"/>
      </a:dk2>
      <a:lt2>
        <a:srgbClr val="CCC7C0"/>
      </a:lt2>
      <a:accent1>
        <a:srgbClr val="144352"/>
      </a:accent1>
      <a:accent2>
        <a:srgbClr val="A4643F"/>
      </a:accent2>
      <a:accent3>
        <a:srgbClr val="5F6A72"/>
      </a:accent3>
      <a:accent4>
        <a:srgbClr val="938B82"/>
      </a:accent4>
      <a:accent5>
        <a:srgbClr val="CCC7C0"/>
      </a:accent5>
      <a:accent6>
        <a:srgbClr val="6633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64BAB-AA0C-4EFF-A2A2-B59C6864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7</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Energy Consumption - Cooling</vt:lpstr>
    </vt:vector>
  </TitlesOfParts>
  <Company>Direct Options</Company>
  <LinksUpToDate>false</LinksUpToDate>
  <CharactersWithSpaces>16737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Consumption - Cooling</dc:title>
  <dc:creator>Andrew T. Gruden</dc:creator>
  <cp:lastModifiedBy>Joe Schambach</cp:lastModifiedBy>
  <cp:revision>28</cp:revision>
  <cp:lastPrinted>2011-06-24T15:48:00Z</cp:lastPrinted>
  <dcterms:created xsi:type="dcterms:W3CDTF">2011-12-13T14:46:00Z</dcterms:created>
  <dcterms:modified xsi:type="dcterms:W3CDTF">2012-07-12T14:18:00Z</dcterms:modified>
</cp:coreProperties>
</file>